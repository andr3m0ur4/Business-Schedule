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ACD8" w14:textId="77777777" w:rsidR="003E3A4C" w:rsidRDefault="003E3A4C"/>
    <w:p w14:paraId="0597BD3B" w14:textId="77777777" w:rsidR="00C21D06" w:rsidRDefault="00C21D06"/>
    <w:p w14:paraId="29432B5F" w14:textId="77777777" w:rsidR="00C21D06" w:rsidRDefault="00C21D06"/>
    <w:p w14:paraId="10E39210" w14:textId="77777777" w:rsidR="00C21D06" w:rsidRDefault="00C21D06"/>
    <w:p w14:paraId="05672C49" w14:textId="77777777" w:rsidR="00C21D06" w:rsidRDefault="00C21D06"/>
    <w:p w14:paraId="621A9009" w14:textId="77777777" w:rsidR="00C21D06" w:rsidRDefault="00C21D06"/>
    <w:p w14:paraId="301486DB" w14:textId="77777777" w:rsidR="00C21D06" w:rsidRDefault="00C21D06"/>
    <w:p w14:paraId="1E865461" w14:textId="77777777" w:rsidR="001D18FD" w:rsidRDefault="001D18FD"/>
    <w:p w14:paraId="225FD865" w14:textId="77777777" w:rsidR="001D18FD" w:rsidRDefault="001D18FD"/>
    <w:p w14:paraId="51FD5549" w14:textId="77777777" w:rsidR="001D18FD" w:rsidRDefault="001D18FD"/>
    <w:p w14:paraId="7EBDAD01" w14:textId="77777777" w:rsidR="001D18FD" w:rsidRDefault="001D18FD"/>
    <w:p w14:paraId="4DA2F73F" w14:textId="77777777" w:rsidR="001D18FD" w:rsidRDefault="001D18FD"/>
    <w:p w14:paraId="7FF41DB3" w14:textId="77777777" w:rsidR="001D18FD" w:rsidRDefault="001D18FD"/>
    <w:p w14:paraId="532458DB" w14:textId="77777777" w:rsidR="001D18FD" w:rsidRDefault="001D18FD"/>
    <w:p w14:paraId="3471BB13" w14:textId="77777777" w:rsidR="001D18FD" w:rsidRDefault="001D18FD"/>
    <w:p w14:paraId="0A22A8DD" w14:textId="77777777" w:rsidR="00C21D06" w:rsidRDefault="00C21D06"/>
    <w:p w14:paraId="6EB4DB68" w14:textId="415FF3EA" w:rsidR="00C21D06" w:rsidRPr="00C21D06" w:rsidRDefault="00E937EB" w:rsidP="00C21D0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Business </w:t>
      </w:r>
      <w:r w:rsidR="005544F1">
        <w:rPr>
          <w:b/>
          <w:sz w:val="44"/>
          <w:szCs w:val="44"/>
        </w:rPr>
        <w:t>Sched</w:t>
      </w:r>
      <w:r w:rsidR="00145447">
        <w:rPr>
          <w:b/>
          <w:sz w:val="44"/>
          <w:szCs w:val="44"/>
        </w:rPr>
        <w:t>ule</w:t>
      </w:r>
    </w:p>
    <w:p w14:paraId="2B521CAB" w14:textId="77777777" w:rsidR="00C21D06" w:rsidRDefault="00C21D06"/>
    <w:p w14:paraId="08229794" w14:textId="77777777" w:rsidR="00C21D06" w:rsidRDefault="00C21D06"/>
    <w:p w14:paraId="321DB8DF" w14:textId="77777777" w:rsidR="001D18FD" w:rsidRDefault="001D18FD"/>
    <w:p w14:paraId="394A0E04" w14:textId="77777777" w:rsidR="001D18FD" w:rsidRPr="001D18FD" w:rsidRDefault="001D18FD" w:rsidP="001D18FD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Documento Visão</w:t>
      </w:r>
    </w:p>
    <w:p w14:paraId="69088279" w14:textId="77777777" w:rsidR="001D18FD" w:rsidRDefault="001D18FD"/>
    <w:p w14:paraId="06823FB1" w14:textId="77777777" w:rsidR="001D18FD" w:rsidRDefault="001D18FD"/>
    <w:p w14:paraId="4DD213B6" w14:textId="1EA5C9BF" w:rsidR="00C70152" w:rsidRPr="00C70152" w:rsidRDefault="00C70152" w:rsidP="00C70152">
      <w:pPr>
        <w:jc w:val="center"/>
        <w:rPr>
          <w:sz w:val="28"/>
          <w:szCs w:val="28"/>
        </w:rPr>
      </w:pPr>
      <w:r w:rsidRPr="00FD5F0A">
        <w:rPr>
          <w:sz w:val="28"/>
          <w:szCs w:val="28"/>
        </w:rPr>
        <w:t xml:space="preserve">Versão </w:t>
      </w:r>
      <w:r w:rsidR="001E6EB8">
        <w:rPr>
          <w:sz w:val="28"/>
          <w:szCs w:val="28"/>
        </w:rPr>
        <w:t>2</w:t>
      </w:r>
      <w:r w:rsidR="002827DB" w:rsidRPr="00FD5F0A">
        <w:rPr>
          <w:sz w:val="28"/>
          <w:szCs w:val="28"/>
        </w:rPr>
        <w:t>.</w:t>
      </w:r>
      <w:r w:rsidR="00782753" w:rsidRPr="00FD5F0A">
        <w:rPr>
          <w:sz w:val="28"/>
          <w:szCs w:val="28"/>
        </w:rPr>
        <w:t>0</w:t>
      </w:r>
    </w:p>
    <w:p w14:paraId="0F4AFF9E" w14:textId="77777777" w:rsidR="001D18FD" w:rsidRDefault="001D18FD"/>
    <w:p w14:paraId="4B3D0359" w14:textId="77777777" w:rsidR="0083298D" w:rsidRDefault="0083298D"/>
    <w:p w14:paraId="7EB65AF3" w14:textId="77777777" w:rsidR="0083298D" w:rsidRDefault="0083298D"/>
    <w:p w14:paraId="34CC1284" w14:textId="77777777" w:rsidR="0083298D" w:rsidRDefault="0083298D"/>
    <w:p w14:paraId="13EF1DB5" w14:textId="77777777" w:rsidR="0083298D" w:rsidRDefault="0083298D"/>
    <w:p w14:paraId="575374BB" w14:textId="5FB2C7C2" w:rsidR="0083298D" w:rsidRDefault="0083298D">
      <w:r>
        <w:t xml:space="preserve">Componentes:   </w:t>
      </w:r>
      <w:r w:rsidR="00782753">
        <w:t>André de Moura Benedicto, Igor Marcondes Santos e Rodrigo Ramos de Freitas.</w:t>
      </w:r>
    </w:p>
    <w:p w14:paraId="37B20AD1" w14:textId="77777777" w:rsidR="00C21D06" w:rsidRPr="002D7B8E" w:rsidRDefault="00C21D06" w:rsidP="002D7B8E">
      <w:pPr>
        <w:jc w:val="center"/>
        <w:rPr>
          <w:b/>
          <w:sz w:val="40"/>
          <w:szCs w:val="40"/>
        </w:rPr>
      </w:pPr>
      <w:r>
        <w:br w:type="page"/>
      </w:r>
      <w:r w:rsidR="002D7B8E">
        <w:rPr>
          <w:b/>
          <w:sz w:val="40"/>
          <w:szCs w:val="40"/>
        </w:rPr>
        <w:lastRenderedPageBreak/>
        <w:t>Histórico de Revisão</w:t>
      </w:r>
    </w:p>
    <w:p w14:paraId="4455C872" w14:textId="77777777" w:rsidR="00C21D06" w:rsidRDefault="00C21D06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97"/>
        <w:gridCol w:w="1405"/>
        <w:gridCol w:w="3470"/>
        <w:gridCol w:w="2349"/>
      </w:tblGrid>
      <w:tr w:rsidR="009F2517" w:rsidRPr="00486711" w14:paraId="2EC2D51A" w14:textId="77777777" w:rsidTr="00FD5F0A">
        <w:trPr>
          <w:jc w:val="center"/>
        </w:trPr>
        <w:tc>
          <w:tcPr>
            <w:tcW w:w="1497" w:type="dxa"/>
          </w:tcPr>
          <w:p w14:paraId="29F7930F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405" w:type="dxa"/>
          </w:tcPr>
          <w:p w14:paraId="19D17188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470" w:type="dxa"/>
          </w:tcPr>
          <w:p w14:paraId="12FD2209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49" w:type="dxa"/>
          </w:tcPr>
          <w:p w14:paraId="140F6C85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F2517" w14:paraId="3F480CCB" w14:textId="77777777" w:rsidTr="00FD5F0A">
        <w:trPr>
          <w:jc w:val="center"/>
        </w:trPr>
        <w:tc>
          <w:tcPr>
            <w:tcW w:w="1497" w:type="dxa"/>
          </w:tcPr>
          <w:p w14:paraId="0376156C" w14:textId="4AE3B908" w:rsidR="009F2517" w:rsidRPr="00C279A0" w:rsidRDefault="00782753" w:rsidP="00256872">
            <w:pPr>
              <w:jc w:val="center"/>
            </w:pPr>
            <w:r w:rsidRPr="00C279A0">
              <w:t>25</w:t>
            </w:r>
            <w:r w:rsidR="0018622D" w:rsidRPr="00C279A0">
              <w:t>/</w:t>
            </w:r>
            <w:r w:rsidRPr="00C279A0">
              <w:t>02</w:t>
            </w:r>
            <w:r w:rsidR="0018622D" w:rsidRPr="00C279A0">
              <w:t>/</w:t>
            </w:r>
            <w:r w:rsidR="00C279A0">
              <w:t>2021</w:t>
            </w:r>
          </w:p>
        </w:tc>
        <w:tc>
          <w:tcPr>
            <w:tcW w:w="1405" w:type="dxa"/>
          </w:tcPr>
          <w:p w14:paraId="642094F1" w14:textId="00155F1F" w:rsidR="009F2517" w:rsidRPr="00C279A0" w:rsidRDefault="00782753" w:rsidP="002827DB">
            <w:pPr>
              <w:jc w:val="center"/>
            </w:pPr>
            <w:r w:rsidRPr="00C279A0">
              <w:t>1</w:t>
            </w:r>
            <w:r w:rsidR="002827DB" w:rsidRPr="00C279A0">
              <w:t>.</w:t>
            </w:r>
            <w:r w:rsidRPr="00C279A0">
              <w:t>0</w:t>
            </w:r>
          </w:p>
        </w:tc>
        <w:tc>
          <w:tcPr>
            <w:tcW w:w="3470" w:type="dxa"/>
          </w:tcPr>
          <w:p w14:paraId="50FED10B" w14:textId="31AFDA1B" w:rsidR="009F2517" w:rsidRPr="00C279A0" w:rsidRDefault="00782753" w:rsidP="002F7C37">
            <w:pPr>
              <w:jc w:val="both"/>
            </w:pPr>
            <w:r w:rsidRPr="00C279A0">
              <w:t>Iniciação da documentação</w:t>
            </w:r>
          </w:p>
        </w:tc>
        <w:tc>
          <w:tcPr>
            <w:tcW w:w="2349" w:type="dxa"/>
          </w:tcPr>
          <w:p w14:paraId="5AA677A0" w14:textId="6BF5DADB" w:rsidR="009F2517" w:rsidRPr="00C279A0" w:rsidRDefault="00782753" w:rsidP="002F7C37">
            <w:pPr>
              <w:jc w:val="both"/>
            </w:pPr>
            <w:r w:rsidRPr="00C279A0">
              <w:t>Igor Marcondes Santos</w:t>
            </w:r>
          </w:p>
        </w:tc>
      </w:tr>
      <w:tr w:rsidR="00412D5A" w14:paraId="00551EE8" w14:textId="77777777" w:rsidTr="00FD5F0A">
        <w:trPr>
          <w:trHeight w:val="407"/>
          <w:jc w:val="center"/>
        </w:trPr>
        <w:tc>
          <w:tcPr>
            <w:tcW w:w="1497" w:type="dxa"/>
          </w:tcPr>
          <w:p w14:paraId="41B5D548" w14:textId="016EF47B" w:rsidR="00412D5A" w:rsidRPr="00C279A0" w:rsidRDefault="00E2454D" w:rsidP="00256872">
            <w:pPr>
              <w:jc w:val="center"/>
            </w:pPr>
            <w:r w:rsidRPr="00C279A0">
              <w:t>04/03</w:t>
            </w:r>
            <w:r w:rsidR="00293E49" w:rsidRPr="00C279A0">
              <w:t>/2021</w:t>
            </w:r>
          </w:p>
        </w:tc>
        <w:tc>
          <w:tcPr>
            <w:tcW w:w="1405" w:type="dxa"/>
          </w:tcPr>
          <w:p w14:paraId="77C3F435" w14:textId="3F9B5614" w:rsidR="00412D5A" w:rsidRPr="00C279A0" w:rsidRDefault="00293E49" w:rsidP="002827DB">
            <w:pPr>
              <w:jc w:val="center"/>
            </w:pPr>
            <w:r w:rsidRPr="00C279A0">
              <w:t>1.</w:t>
            </w:r>
            <w:r w:rsidR="00C279A0">
              <w:t>1</w:t>
            </w:r>
          </w:p>
        </w:tc>
        <w:tc>
          <w:tcPr>
            <w:tcW w:w="3470" w:type="dxa"/>
          </w:tcPr>
          <w:p w14:paraId="337C9947" w14:textId="79D10675" w:rsidR="00412D5A" w:rsidRPr="00C279A0" w:rsidRDefault="00480EE9" w:rsidP="002F7C37">
            <w:pPr>
              <w:jc w:val="both"/>
            </w:pPr>
            <w:r w:rsidRPr="00C279A0">
              <w:t>Desenvolvendo a documentação</w:t>
            </w:r>
          </w:p>
        </w:tc>
        <w:tc>
          <w:tcPr>
            <w:tcW w:w="2349" w:type="dxa"/>
          </w:tcPr>
          <w:p w14:paraId="4E1114BB" w14:textId="466CEE88" w:rsidR="00412D5A" w:rsidRPr="00C279A0" w:rsidRDefault="00480EE9" w:rsidP="002F7C37">
            <w:pPr>
              <w:jc w:val="both"/>
            </w:pPr>
            <w:r w:rsidRPr="00C279A0">
              <w:t>André de Moura Benedicto</w:t>
            </w:r>
          </w:p>
        </w:tc>
      </w:tr>
      <w:tr w:rsidR="00C279A0" w14:paraId="5D20908C" w14:textId="77777777" w:rsidTr="00FD5F0A">
        <w:trPr>
          <w:trHeight w:val="407"/>
          <w:jc w:val="center"/>
        </w:trPr>
        <w:tc>
          <w:tcPr>
            <w:tcW w:w="1497" w:type="dxa"/>
          </w:tcPr>
          <w:p w14:paraId="7A4E2D97" w14:textId="244656C2" w:rsidR="00C279A0" w:rsidRPr="00C279A0" w:rsidRDefault="00C279A0" w:rsidP="00256872">
            <w:pPr>
              <w:jc w:val="center"/>
            </w:pPr>
            <w:r>
              <w:t>06/03/2021</w:t>
            </w:r>
          </w:p>
        </w:tc>
        <w:tc>
          <w:tcPr>
            <w:tcW w:w="1405" w:type="dxa"/>
          </w:tcPr>
          <w:p w14:paraId="2437F6B0" w14:textId="0A8EBD21" w:rsidR="00C279A0" w:rsidRPr="00C279A0" w:rsidRDefault="00C279A0" w:rsidP="002827DB">
            <w:pPr>
              <w:jc w:val="center"/>
            </w:pPr>
            <w:r>
              <w:t>1.2</w:t>
            </w:r>
          </w:p>
        </w:tc>
        <w:tc>
          <w:tcPr>
            <w:tcW w:w="3470" w:type="dxa"/>
          </w:tcPr>
          <w:p w14:paraId="11FF8918" w14:textId="76E2E024" w:rsidR="00C279A0" w:rsidRPr="00C279A0" w:rsidRDefault="00C279A0" w:rsidP="002F7C37">
            <w:pPr>
              <w:jc w:val="both"/>
            </w:pPr>
            <w:r>
              <w:t>Desenvolvendo a documentação</w:t>
            </w:r>
          </w:p>
        </w:tc>
        <w:tc>
          <w:tcPr>
            <w:tcW w:w="2349" w:type="dxa"/>
          </w:tcPr>
          <w:p w14:paraId="133B1851" w14:textId="03C51155" w:rsidR="00C279A0" w:rsidRPr="00C279A0" w:rsidRDefault="00C279A0" w:rsidP="002F7C37">
            <w:pPr>
              <w:jc w:val="both"/>
            </w:pPr>
            <w:r>
              <w:t>Igor Marcondes Santos</w:t>
            </w:r>
          </w:p>
        </w:tc>
      </w:tr>
      <w:tr w:rsidR="00C279A0" w14:paraId="7E3DA4E0" w14:textId="77777777" w:rsidTr="00FD5F0A">
        <w:trPr>
          <w:trHeight w:val="407"/>
          <w:jc w:val="center"/>
        </w:trPr>
        <w:tc>
          <w:tcPr>
            <w:tcW w:w="1497" w:type="dxa"/>
          </w:tcPr>
          <w:p w14:paraId="455642BF" w14:textId="4FFC88EA" w:rsidR="00C279A0" w:rsidRPr="00C279A0" w:rsidRDefault="00B00282" w:rsidP="00256872">
            <w:pPr>
              <w:jc w:val="center"/>
            </w:pPr>
            <w:r>
              <w:t>10/</w:t>
            </w:r>
            <w:r w:rsidR="0077063C">
              <w:t>03</w:t>
            </w:r>
            <w:r w:rsidR="00C02A2E">
              <w:t>/2021</w:t>
            </w:r>
          </w:p>
        </w:tc>
        <w:tc>
          <w:tcPr>
            <w:tcW w:w="1405" w:type="dxa"/>
          </w:tcPr>
          <w:p w14:paraId="194B64D8" w14:textId="63D6529A" w:rsidR="00C279A0" w:rsidRPr="00C279A0" w:rsidRDefault="00C02A2E" w:rsidP="002827DB">
            <w:pPr>
              <w:jc w:val="center"/>
            </w:pPr>
            <w:r>
              <w:t>1.3</w:t>
            </w:r>
          </w:p>
        </w:tc>
        <w:tc>
          <w:tcPr>
            <w:tcW w:w="3470" w:type="dxa"/>
          </w:tcPr>
          <w:p w14:paraId="7C686292" w14:textId="576AC81B" w:rsidR="00C279A0" w:rsidRPr="00C279A0" w:rsidRDefault="009148AA" w:rsidP="002F7C37">
            <w:pPr>
              <w:jc w:val="both"/>
            </w:pPr>
            <w:r>
              <w:t>Revisão e entrega da documentação</w:t>
            </w:r>
          </w:p>
        </w:tc>
        <w:tc>
          <w:tcPr>
            <w:tcW w:w="2349" w:type="dxa"/>
          </w:tcPr>
          <w:p w14:paraId="4B9A6C68" w14:textId="25890229" w:rsidR="00C279A0" w:rsidRPr="00C279A0" w:rsidRDefault="00C02A2E" w:rsidP="002F7C37">
            <w:pPr>
              <w:jc w:val="both"/>
            </w:pPr>
            <w:r>
              <w:t>André de Moura Benedicto</w:t>
            </w:r>
          </w:p>
        </w:tc>
      </w:tr>
      <w:tr w:rsidR="0077063C" w14:paraId="749D7DE0" w14:textId="77777777" w:rsidTr="00FD5F0A">
        <w:trPr>
          <w:trHeight w:val="407"/>
          <w:jc w:val="center"/>
        </w:trPr>
        <w:tc>
          <w:tcPr>
            <w:tcW w:w="1497" w:type="dxa"/>
          </w:tcPr>
          <w:p w14:paraId="32076635" w14:textId="4B5AEDC8" w:rsidR="0077063C" w:rsidRDefault="0077063C" w:rsidP="0077063C">
            <w:pPr>
              <w:jc w:val="center"/>
            </w:pPr>
            <w:r>
              <w:t>13/03/2021</w:t>
            </w:r>
          </w:p>
        </w:tc>
        <w:tc>
          <w:tcPr>
            <w:tcW w:w="1405" w:type="dxa"/>
          </w:tcPr>
          <w:p w14:paraId="60E8C922" w14:textId="1CA823AE" w:rsidR="0077063C" w:rsidRDefault="0077063C" w:rsidP="0077063C">
            <w:pPr>
              <w:jc w:val="center"/>
            </w:pPr>
            <w:r>
              <w:t>1.</w:t>
            </w:r>
            <w:r w:rsidR="00E8251C">
              <w:t>4</w:t>
            </w:r>
          </w:p>
        </w:tc>
        <w:tc>
          <w:tcPr>
            <w:tcW w:w="3470" w:type="dxa"/>
          </w:tcPr>
          <w:p w14:paraId="5D78FAEF" w14:textId="5125385C" w:rsidR="0077063C" w:rsidRDefault="00E8251C" w:rsidP="0077063C">
            <w:pPr>
              <w:jc w:val="both"/>
            </w:pPr>
            <w:r>
              <w:t>Correção na justificativa</w:t>
            </w:r>
          </w:p>
        </w:tc>
        <w:tc>
          <w:tcPr>
            <w:tcW w:w="2349" w:type="dxa"/>
          </w:tcPr>
          <w:p w14:paraId="053F9E03" w14:textId="60BD61DA" w:rsidR="0077063C" w:rsidRDefault="0077063C" w:rsidP="0077063C">
            <w:pPr>
              <w:jc w:val="both"/>
            </w:pPr>
            <w:r>
              <w:t>Rodrigo Ramos de Freitas</w:t>
            </w:r>
          </w:p>
        </w:tc>
      </w:tr>
      <w:tr w:rsidR="00003AA1" w14:paraId="0429BA95" w14:textId="77777777" w:rsidTr="00FD5F0A">
        <w:trPr>
          <w:trHeight w:val="407"/>
          <w:jc w:val="center"/>
        </w:trPr>
        <w:tc>
          <w:tcPr>
            <w:tcW w:w="1497" w:type="dxa"/>
          </w:tcPr>
          <w:p w14:paraId="69DECBAA" w14:textId="601E3BDB" w:rsidR="00003AA1" w:rsidRDefault="00003AA1" w:rsidP="0077063C">
            <w:pPr>
              <w:jc w:val="center"/>
            </w:pPr>
            <w:r>
              <w:t>08/04/2021</w:t>
            </w:r>
          </w:p>
        </w:tc>
        <w:tc>
          <w:tcPr>
            <w:tcW w:w="1405" w:type="dxa"/>
          </w:tcPr>
          <w:p w14:paraId="23382807" w14:textId="41774CCF" w:rsidR="00003AA1" w:rsidRDefault="00003AA1" w:rsidP="0077063C">
            <w:pPr>
              <w:jc w:val="center"/>
            </w:pPr>
            <w:r>
              <w:t>1.5</w:t>
            </w:r>
          </w:p>
        </w:tc>
        <w:tc>
          <w:tcPr>
            <w:tcW w:w="3470" w:type="dxa"/>
          </w:tcPr>
          <w:p w14:paraId="3C646444" w14:textId="353E9DDB" w:rsidR="00003AA1" w:rsidRDefault="00003AA1" w:rsidP="0077063C">
            <w:pPr>
              <w:jc w:val="both"/>
            </w:pPr>
            <w:r>
              <w:t xml:space="preserve">Correções nas Regras de </w:t>
            </w:r>
            <w:r w:rsidR="008C50FF">
              <w:t>N</w:t>
            </w:r>
            <w:r>
              <w:t>egócio e Caso de Uso.</w:t>
            </w:r>
          </w:p>
        </w:tc>
        <w:tc>
          <w:tcPr>
            <w:tcW w:w="2349" w:type="dxa"/>
          </w:tcPr>
          <w:p w14:paraId="726768BB" w14:textId="77860A30" w:rsidR="00003AA1" w:rsidRDefault="008C50FF" w:rsidP="0077063C">
            <w:pPr>
              <w:jc w:val="both"/>
            </w:pPr>
            <w:r>
              <w:t>André de Moura Benedicto</w:t>
            </w:r>
          </w:p>
        </w:tc>
      </w:tr>
      <w:tr w:rsidR="000735E2" w14:paraId="42B97868" w14:textId="77777777" w:rsidTr="00FD5F0A">
        <w:trPr>
          <w:trHeight w:val="407"/>
          <w:jc w:val="center"/>
        </w:trPr>
        <w:tc>
          <w:tcPr>
            <w:tcW w:w="1497" w:type="dxa"/>
          </w:tcPr>
          <w:p w14:paraId="215F8526" w14:textId="62CB2BF2" w:rsidR="000735E2" w:rsidRDefault="004249C5" w:rsidP="0077063C">
            <w:pPr>
              <w:jc w:val="center"/>
            </w:pPr>
            <w:r>
              <w:t>15/04/2021</w:t>
            </w:r>
          </w:p>
        </w:tc>
        <w:tc>
          <w:tcPr>
            <w:tcW w:w="1405" w:type="dxa"/>
          </w:tcPr>
          <w:p w14:paraId="6883C125" w14:textId="26EA3CC0" w:rsidR="000735E2" w:rsidRDefault="004249C5" w:rsidP="0077063C">
            <w:pPr>
              <w:jc w:val="center"/>
            </w:pPr>
            <w:r>
              <w:t>1.5.1</w:t>
            </w:r>
          </w:p>
        </w:tc>
        <w:tc>
          <w:tcPr>
            <w:tcW w:w="3470" w:type="dxa"/>
          </w:tcPr>
          <w:p w14:paraId="21958714" w14:textId="0E7B179B" w:rsidR="000735E2" w:rsidRDefault="004249C5" w:rsidP="0077063C">
            <w:pPr>
              <w:jc w:val="both"/>
            </w:pPr>
            <w:r>
              <w:t>Correções no Caso de Uso e Regras de Negócio</w:t>
            </w:r>
          </w:p>
        </w:tc>
        <w:tc>
          <w:tcPr>
            <w:tcW w:w="2349" w:type="dxa"/>
          </w:tcPr>
          <w:p w14:paraId="006BCD8E" w14:textId="25F51470" w:rsidR="000735E2" w:rsidRDefault="004249C5" w:rsidP="0077063C">
            <w:pPr>
              <w:jc w:val="both"/>
            </w:pPr>
            <w:r>
              <w:t>André de Moura Benedicto</w:t>
            </w:r>
          </w:p>
        </w:tc>
      </w:tr>
      <w:tr w:rsidR="00E17EE6" w14:paraId="7618D5BF" w14:textId="77777777" w:rsidTr="00FD5F0A">
        <w:trPr>
          <w:trHeight w:val="407"/>
          <w:jc w:val="center"/>
        </w:trPr>
        <w:tc>
          <w:tcPr>
            <w:tcW w:w="1497" w:type="dxa"/>
          </w:tcPr>
          <w:p w14:paraId="599B73AB" w14:textId="480C8270" w:rsidR="00E17EE6" w:rsidRDefault="00E17EE6" w:rsidP="0077063C">
            <w:pPr>
              <w:jc w:val="center"/>
            </w:pPr>
            <w:r>
              <w:t>28</w:t>
            </w:r>
            <w:r w:rsidR="007245E3">
              <w:t>/04</w:t>
            </w:r>
            <w:r w:rsidR="00664623">
              <w:t>/</w:t>
            </w:r>
            <w:r w:rsidR="007245E3">
              <w:t>2021</w:t>
            </w:r>
          </w:p>
        </w:tc>
        <w:tc>
          <w:tcPr>
            <w:tcW w:w="1405" w:type="dxa"/>
          </w:tcPr>
          <w:p w14:paraId="3BB15A96" w14:textId="0C9DCA33" w:rsidR="00E17EE6" w:rsidRDefault="007245E3" w:rsidP="0077063C">
            <w:pPr>
              <w:jc w:val="center"/>
            </w:pPr>
            <w:r>
              <w:t>1.5.2</w:t>
            </w:r>
          </w:p>
        </w:tc>
        <w:tc>
          <w:tcPr>
            <w:tcW w:w="3470" w:type="dxa"/>
          </w:tcPr>
          <w:p w14:paraId="1DED02D0" w14:textId="18B59BD8" w:rsidR="00E17EE6" w:rsidRDefault="007245E3" w:rsidP="0077063C">
            <w:pPr>
              <w:jc w:val="both"/>
            </w:pPr>
            <w:r>
              <w:t>Correção no Caso de Uso</w:t>
            </w:r>
          </w:p>
        </w:tc>
        <w:tc>
          <w:tcPr>
            <w:tcW w:w="2349" w:type="dxa"/>
          </w:tcPr>
          <w:p w14:paraId="2891A2A1" w14:textId="2C820248" w:rsidR="00E17EE6" w:rsidRDefault="007245E3" w:rsidP="0077063C">
            <w:pPr>
              <w:jc w:val="both"/>
            </w:pPr>
            <w:r>
              <w:t>André de Moura Benedito</w:t>
            </w:r>
          </w:p>
        </w:tc>
      </w:tr>
      <w:tr w:rsidR="00664623" w14:paraId="57F6D3AF" w14:textId="77777777" w:rsidTr="00FD5F0A">
        <w:trPr>
          <w:trHeight w:val="407"/>
          <w:jc w:val="center"/>
        </w:trPr>
        <w:tc>
          <w:tcPr>
            <w:tcW w:w="1497" w:type="dxa"/>
          </w:tcPr>
          <w:p w14:paraId="6695A712" w14:textId="39FD5E04" w:rsidR="00664623" w:rsidRDefault="00664623" w:rsidP="0077063C">
            <w:pPr>
              <w:jc w:val="center"/>
            </w:pPr>
            <w:r>
              <w:t>20/05/2021</w:t>
            </w:r>
          </w:p>
        </w:tc>
        <w:tc>
          <w:tcPr>
            <w:tcW w:w="1405" w:type="dxa"/>
          </w:tcPr>
          <w:p w14:paraId="16374757" w14:textId="0514443A" w:rsidR="00664623" w:rsidRDefault="00664623" w:rsidP="0077063C">
            <w:pPr>
              <w:jc w:val="center"/>
            </w:pPr>
            <w:r>
              <w:t>1.6</w:t>
            </w:r>
          </w:p>
        </w:tc>
        <w:tc>
          <w:tcPr>
            <w:tcW w:w="3470" w:type="dxa"/>
          </w:tcPr>
          <w:p w14:paraId="61B89A5D" w14:textId="36C87C5A" w:rsidR="00664623" w:rsidRDefault="00857AD5" w:rsidP="0077063C">
            <w:pPr>
              <w:jc w:val="both"/>
            </w:pPr>
            <w:r>
              <w:t>Adição dos Requisitos Não Funcionais e Despesas</w:t>
            </w:r>
          </w:p>
        </w:tc>
        <w:tc>
          <w:tcPr>
            <w:tcW w:w="2349" w:type="dxa"/>
          </w:tcPr>
          <w:p w14:paraId="0206BFC0" w14:textId="4EE9732E" w:rsidR="00664623" w:rsidRDefault="00857AD5" w:rsidP="0077063C">
            <w:pPr>
              <w:jc w:val="both"/>
            </w:pPr>
            <w:r>
              <w:t>André de Moura Benedicto</w:t>
            </w:r>
          </w:p>
        </w:tc>
      </w:tr>
      <w:tr w:rsidR="007E528D" w14:paraId="69F0A150" w14:textId="77777777" w:rsidTr="00FD5F0A">
        <w:trPr>
          <w:trHeight w:val="407"/>
          <w:jc w:val="center"/>
        </w:trPr>
        <w:tc>
          <w:tcPr>
            <w:tcW w:w="1497" w:type="dxa"/>
          </w:tcPr>
          <w:p w14:paraId="70985BF0" w14:textId="7DBA470E" w:rsidR="007E528D" w:rsidRDefault="007E528D" w:rsidP="0077063C">
            <w:pPr>
              <w:jc w:val="center"/>
            </w:pPr>
            <w:r>
              <w:t>26/05</w:t>
            </w:r>
            <w:r w:rsidR="00D34A95">
              <w:t>/</w:t>
            </w:r>
            <w:r>
              <w:t>2021</w:t>
            </w:r>
          </w:p>
        </w:tc>
        <w:tc>
          <w:tcPr>
            <w:tcW w:w="1405" w:type="dxa"/>
          </w:tcPr>
          <w:p w14:paraId="200BED37" w14:textId="0DB82DF7" w:rsidR="007E528D" w:rsidRDefault="00D34A95" w:rsidP="0077063C">
            <w:pPr>
              <w:jc w:val="center"/>
            </w:pPr>
            <w:r>
              <w:t>1.7</w:t>
            </w:r>
          </w:p>
        </w:tc>
        <w:tc>
          <w:tcPr>
            <w:tcW w:w="3470" w:type="dxa"/>
          </w:tcPr>
          <w:p w14:paraId="04982788" w14:textId="242255CA" w:rsidR="007E528D" w:rsidRDefault="00D34A95" w:rsidP="0077063C">
            <w:pPr>
              <w:jc w:val="both"/>
            </w:pPr>
            <w:r>
              <w:t>Correções no Documento Visão</w:t>
            </w:r>
          </w:p>
        </w:tc>
        <w:tc>
          <w:tcPr>
            <w:tcW w:w="2349" w:type="dxa"/>
          </w:tcPr>
          <w:p w14:paraId="5C3149FF" w14:textId="501389F4" w:rsidR="007E528D" w:rsidRDefault="00D34A95" w:rsidP="0077063C">
            <w:pPr>
              <w:jc w:val="both"/>
            </w:pPr>
            <w:r>
              <w:t>André de Moura Benedicto</w:t>
            </w:r>
          </w:p>
        </w:tc>
      </w:tr>
      <w:tr w:rsidR="00F345C2" w14:paraId="269C0642" w14:textId="77777777" w:rsidTr="00FD5F0A">
        <w:trPr>
          <w:trHeight w:val="407"/>
          <w:jc w:val="center"/>
        </w:trPr>
        <w:tc>
          <w:tcPr>
            <w:tcW w:w="1497" w:type="dxa"/>
          </w:tcPr>
          <w:p w14:paraId="4A5DDD8D" w14:textId="41CA8E53" w:rsidR="00F345C2" w:rsidRDefault="00F345C2" w:rsidP="00F345C2">
            <w:pPr>
              <w:jc w:val="center"/>
            </w:pPr>
            <w:r>
              <w:t>15/06/2021</w:t>
            </w:r>
          </w:p>
        </w:tc>
        <w:tc>
          <w:tcPr>
            <w:tcW w:w="1405" w:type="dxa"/>
          </w:tcPr>
          <w:p w14:paraId="0E095825" w14:textId="0AC8F4D2" w:rsidR="00F345C2" w:rsidRDefault="00F345C2" w:rsidP="00F345C2">
            <w:pPr>
              <w:jc w:val="center"/>
            </w:pPr>
            <w:r>
              <w:t>1.8</w:t>
            </w:r>
          </w:p>
        </w:tc>
        <w:tc>
          <w:tcPr>
            <w:tcW w:w="3470" w:type="dxa"/>
          </w:tcPr>
          <w:p w14:paraId="178748D4" w14:textId="79D34D58" w:rsidR="00F345C2" w:rsidRDefault="00F345C2" w:rsidP="00F345C2">
            <w:pPr>
              <w:jc w:val="both"/>
            </w:pPr>
            <w:r>
              <w:t>Adição do Diagrama de Classes</w:t>
            </w:r>
          </w:p>
        </w:tc>
        <w:tc>
          <w:tcPr>
            <w:tcW w:w="2349" w:type="dxa"/>
          </w:tcPr>
          <w:p w14:paraId="3C01A822" w14:textId="0AF29EA8" w:rsidR="00F345C2" w:rsidRDefault="00F345C2" w:rsidP="00F345C2">
            <w:pPr>
              <w:jc w:val="both"/>
            </w:pPr>
            <w:r>
              <w:t>André de Moura Benedicto</w:t>
            </w:r>
          </w:p>
        </w:tc>
      </w:tr>
      <w:tr w:rsidR="00A221B2" w14:paraId="665AD135" w14:textId="77777777" w:rsidTr="00FD5F0A">
        <w:trPr>
          <w:trHeight w:val="407"/>
          <w:jc w:val="center"/>
        </w:trPr>
        <w:tc>
          <w:tcPr>
            <w:tcW w:w="1497" w:type="dxa"/>
          </w:tcPr>
          <w:p w14:paraId="2283970A" w14:textId="77DEE94C" w:rsidR="00A221B2" w:rsidRDefault="00555C31" w:rsidP="00F345C2">
            <w:pPr>
              <w:jc w:val="center"/>
            </w:pPr>
            <w:r>
              <w:t>05/10/2021</w:t>
            </w:r>
          </w:p>
        </w:tc>
        <w:tc>
          <w:tcPr>
            <w:tcW w:w="1405" w:type="dxa"/>
          </w:tcPr>
          <w:p w14:paraId="2D46256A" w14:textId="12357247" w:rsidR="00A221B2" w:rsidRDefault="00D478BF" w:rsidP="00F345C2">
            <w:pPr>
              <w:jc w:val="center"/>
            </w:pPr>
            <w:r>
              <w:t>2.0</w:t>
            </w:r>
          </w:p>
        </w:tc>
        <w:tc>
          <w:tcPr>
            <w:tcW w:w="3470" w:type="dxa"/>
          </w:tcPr>
          <w:p w14:paraId="7716119F" w14:textId="6E51FFAC" w:rsidR="00A221B2" w:rsidRDefault="00D478BF" w:rsidP="00F345C2">
            <w:pPr>
              <w:jc w:val="both"/>
            </w:pPr>
            <w:r>
              <w:t>Atualização do Documento Visão</w:t>
            </w:r>
          </w:p>
        </w:tc>
        <w:tc>
          <w:tcPr>
            <w:tcW w:w="2349" w:type="dxa"/>
          </w:tcPr>
          <w:p w14:paraId="24AEF0DB" w14:textId="606E74BD" w:rsidR="00A221B2" w:rsidRDefault="00D478BF" w:rsidP="00F345C2">
            <w:pPr>
              <w:jc w:val="both"/>
            </w:pPr>
            <w:r>
              <w:t>André de Moura Benedicto</w:t>
            </w:r>
          </w:p>
        </w:tc>
      </w:tr>
    </w:tbl>
    <w:p w14:paraId="4A1F8F27" w14:textId="77777777" w:rsidR="009F2517" w:rsidRDefault="009F2517"/>
    <w:p w14:paraId="37C3A8FB" w14:textId="77777777" w:rsidR="009F2517" w:rsidRDefault="009F2517"/>
    <w:p w14:paraId="6836688B" w14:textId="77777777" w:rsidR="00433DB9" w:rsidRDefault="00433DB9"/>
    <w:p w14:paraId="0A5581A7" w14:textId="77777777" w:rsidR="00433DB9" w:rsidRDefault="00433DB9"/>
    <w:p w14:paraId="0D5B9F64" w14:textId="77777777" w:rsidR="00C352F3" w:rsidRDefault="00C352F3" w:rsidP="0061067F">
      <w:pPr>
        <w:jc w:val="center"/>
        <w:sectPr w:rsidR="00C352F3" w:rsidSect="00027803">
          <w:headerReference w:type="default" r:id="rId11"/>
          <w:footerReference w:type="even" r:id="rId12"/>
          <w:footerReference w:type="default" r:id="rId13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14:paraId="0EFE69E4" w14:textId="77777777" w:rsidR="0061067F" w:rsidRPr="002D7B8E" w:rsidRDefault="00865F2E" w:rsidP="006106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Índice</w:t>
      </w:r>
    </w:p>
    <w:p w14:paraId="513109E6" w14:textId="77777777" w:rsidR="00433DB9" w:rsidRDefault="00433DB9"/>
    <w:p w14:paraId="297289EF" w14:textId="49A34744" w:rsidR="00C76733" w:rsidRDefault="004456B5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6E26EB">
        <w:instrText xml:space="preserve"> TOC \o "1-3" \u </w:instrText>
      </w:r>
      <w:r>
        <w:fldChar w:fldCharType="separate"/>
      </w:r>
      <w:r w:rsidR="00C76733">
        <w:rPr>
          <w:noProof/>
        </w:rPr>
        <w:t>1.</w:t>
      </w:r>
      <w:r w:rsidR="00C7673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76733">
        <w:rPr>
          <w:noProof/>
        </w:rPr>
        <w:t>Objetivo do Documento</w:t>
      </w:r>
      <w:r w:rsidR="00C76733">
        <w:rPr>
          <w:noProof/>
        </w:rPr>
        <w:tab/>
      </w:r>
      <w:r w:rsidR="00C76733">
        <w:rPr>
          <w:noProof/>
        </w:rPr>
        <w:fldChar w:fldCharType="begin"/>
      </w:r>
      <w:r w:rsidR="00C76733">
        <w:rPr>
          <w:noProof/>
        </w:rPr>
        <w:instrText xml:space="preserve"> PAGEREF _Toc64550793 \h </w:instrText>
      </w:r>
      <w:r w:rsidR="00C76733">
        <w:rPr>
          <w:noProof/>
        </w:rPr>
      </w:r>
      <w:r w:rsidR="00C76733">
        <w:rPr>
          <w:noProof/>
        </w:rPr>
        <w:fldChar w:fldCharType="separate"/>
      </w:r>
      <w:r w:rsidR="00C76733">
        <w:rPr>
          <w:noProof/>
        </w:rPr>
        <w:t>2</w:t>
      </w:r>
      <w:r w:rsidR="00C76733">
        <w:rPr>
          <w:noProof/>
        </w:rPr>
        <w:fldChar w:fldCharType="end"/>
      </w:r>
    </w:p>
    <w:p w14:paraId="2A22615B" w14:textId="0D2F4EF6" w:rsidR="00C76733" w:rsidRDefault="00C76733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FD9723" w14:textId="61FCF431" w:rsidR="00C76733" w:rsidRDefault="00C76733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Abrangência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9BBA3C" w14:textId="25FD97A1" w:rsidR="00C76733" w:rsidRDefault="00C76733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9E2F03" w14:textId="4BBBE8A9" w:rsidR="00C76733" w:rsidRDefault="00C76733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</w:t>
      </w:r>
      <w:r w:rsidR="00211569">
        <w:rPr>
          <w:noProof/>
        </w:rPr>
        <w:t>4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7E4242" w14:textId="2682293F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Descrição do(s) Problema(s)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C0B258" w14:textId="3E7FB9D2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Resumo dos usuários</w:t>
      </w:r>
      <w:r>
        <w:rPr>
          <w:noProof/>
        </w:rPr>
        <w:tab/>
      </w:r>
      <w:r w:rsidR="008E7883">
        <w:rPr>
          <w:noProof/>
        </w:rPr>
        <w:t>4</w:t>
      </w:r>
    </w:p>
    <w:p w14:paraId="7D86C809" w14:textId="0DF485B7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Descrição da Solução Proposta</w:t>
      </w:r>
      <w:r>
        <w:rPr>
          <w:noProof/>
        </w:rPr>
        <w:tab/>
      </w:r>
      <w:r w:rsidR="008E7883">
        <w:rPr>
          <w:noProof/>
        </w:rPr>
        <w:t>4</w:t>
      </w:r>
    </w:p>
    <w:p w14:paraId="36B4FAF4" w14:textId="65F7604B" w:rsidR="00C76733" w:rsidRDefault="00C76733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 xml:space="preserve">4.1 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Avaliação de concorrentes</w:t>
      </w:r>
      <w:r>
        <w:rPr>
          <w:noProof/>
        </w:rPr>
        <w:tab/>
      </w:r>
      <w:r w:rsidR="00F8538D">
        <w:rPr>
          <w:noProof/>
        </w:rPr>
        <w:t>4</w:t>
      </w:r>
    </w:p>
    <w:p w14:paraId="580C3BE1" w14:textId="606053DF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Forma de monetização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620D63" w14:textId="0811D93C" w:rsidR="00C76733" w:rsidRDefault="00C76733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Restrições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A88953" w14:textId="7EEA1FB8" w:rsidR="00C76733" w:rsidRDefault="00C7673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 Visão Geral do sistema – Modelo Conceitual e protótipos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A90062" w14:textId="4CBE2EDD" w:rsidR="00C76733" w:rsidRDefault="00C76733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7.1 Regras de Negócios</w:t>
      </w:r>
      <w:r>
        <w:rPr>
          <w:noProof/>
        </w:rPr>
        <w:tab/>
      </w:r>
      <w:r w:rsidR="003D46F2">
        <w:rPr>
          <w:noProof/>
        </w:rPr>
        <w:t>5</w:t>
      </w:r>
    </w:p>
    <w:p w14:paraId="15490BDB" w14:textId="0D5A5197" w:rsidR="00CD78C8" w:rsidRPr="003D46F2" w:rsidRDefault="00C76733" w:rsidP="003D46F2">
      <w:pPr>
        <w:pStyle w:val="TOC2"/>
        <w:tabs>
          <w:tab w:val="right" w:leader="dot" w:pos="8495"/>
        </w:tabs>
        <w:rPr>
          <w:noProof/>
        </w:rPr>
      </w:pPr>
      <w:r>
        <w:rPr>
          <w:noProof/>
        </w:rPr>
        <w:t xml:space="preserve">7.2 </w:t>
      </w:r>
      <w:r w:rsidR="003D46F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_Toc64550807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AFCA1D" w14:textId="21A0C141" w:rsidR="00F36366" w:rsidRPr="003D46F2" w:rsidRDefault="004456B5" w:rsidP="00F36366">
      <w:pPr>
        <w:pStyle w:val="TOC2"/>
        <w:tabs>
          <w:tab w:val="right" w:leader="dot" w:pos="8495"/>
        </w:tabs>
        <w:rPr>
          <w:noProof/>
        </w:rPr>
      </w:pPr>
      <w:r>
        <w:fldChar w:fldCharType="end"/>
      </w:r>
      <w:r w:rsidR="00F36366">
        <w:rPr>
          <w:noProof/>
        </w:rPr>
        <w:t>7.</w:t>
      </w:r>
      <w:r w:rsidR="00F36366">
        <w:rPr>
          <w:noProof/>
        </w:rPr>
        <w:t>3</w:t>
      </w:r>
      <w:r w:rsidR="00F36366">
        <w:rPr>
          <w:noProof/>
        </w:rPr>
        <w:t xml:space="preserve"> Requisitos</w:t>
      </w:r>
      <w:r w:rsidR="00F36366">
        <w:rPr>
          <w:noProof/>
        </w:rPr>
        <w:t xml:space="preserve"> Não</w:t>
      </w:r>
      <w:r w:rsidR="00F36366">
        <w:rPr>
          <w:noProof/>
        </w:rPr>
        <w:t xml:space="preserve"> Funcionais</w:t>
      </w:r>
      <w:r w:rsidR="00F36366">
        <w:rPr>
          <w:noProof/>
        </w:rPr>
        <w:tab/>
      </w:r>
      <w:r w:rsidR="00F36366">
        <w:rPr>
          <w:noProof/>
        </w:rPr>
        <w:t>9</w:t>
      </w:r>
    </w:p>
    <w:p w14:paraId="0D63FAAE" w14:textId="2EED8515" w:rsidR="00976898" w:rsidRDefault="00976898" w:rsidP="00976898">
      <w:pPr>
        <w:pStyle w:val="TOC2"/>
        <w:tabs>
          <w:tab w:val="right" w:leader="dot" w:pos="8495"/>
        </w:tabs>
        <w:rPr>
          <w:noProof/>
        </w:rPr>
      </w:pPr>
      <w:r>
        <w:rPr>
          <w:noProof/>
        </w:rPr>
        <w:t>7.</w:t>
      </w:r>
      <w:r w:rsidR="00152725">
        <w:rPr>
          <w:noProof/>
        </w:rPr>
        <w:t>3</w:t>
      </w:r>
      <w:r>
        <w:rPr>
          <w:noProof/>
        </w:rPr>
        <w:t xml:space="preserve"> Diagrama de Casos de Uso</w:t>
      </w:r>
      <w:r>
        <w:rPr>
          <w:noProof/>
        </w:rPr>
        <w:tab/>
      </w:r>
      <w:r w:rsidR="00555C31">
        <w:rPr>
          <w:noProof/>
        </w:rPr>
        <w:t>9</w:t>
      </w:r>
    </w:p>
    <w:p w14:paraId="46BDA788" w14:textId="614A2F01" w:rsidR="008B37FB" w:rsidRDefault="00093CE9" w:rsidP="008B37FB">
      <w:pPr>
        <w:pStyle w:val="TOC2"/>
        <w:tabs>
          <w:tab w:val="right" w:leader="dot" w:pos="8495"/>
        </w:tabs>
        <w:rPr>
          <w:noProof/>
        </w:rPr>
      </w:pPr>
      <w:r>
        <w:rPr>
          <w:noProof/>
        </w:rPr>
        <w:t>7.</w:t>
      </w:r>
      <w:r w:rsidR="00152725">
        <w:rPr>
          <w:noProof/>
        </w:rPr>
        <w:t>4</w:t>
      </w:r>
      <w:r>
        <w:rPr>
          <w:noProof/>
        </w:rPr>
        <w:t xml:space="preserve"> Diagrama de Atividade</w:t>
      </w:r>
      <w:r>
        <w:rPr>
          <w:noProof/>
        </w:rPr>
        <w:tab/>
      </w:r>
      <w:r w:rsidR="00555C31">
        <w:rPr>
          <w:noProof/>
        </w:rPr>
        <w:t>11</w:t>
      </w:r>
    </w:p>
    <w:p w14:paraId="0B225A41" w14:textId="3DA8ED8C" w:rsidR="008B37FB" w:rsidRDefault="008B37FB" w:rsidP="008B37FB">
      <w:pPr>
        <w:pStyle w:val="TOC2"/>
        <w:tabs>
          <w:tab w:val="right" w:leader="dot" w:pos="8495"/>
        </w:tabs>
        <w:rPr>
          <w:noProof/>
        </w:rPr>
      </w:pPr>
      <w:r>
        <w:rPr>
          <w:noProof/>
        </w:rPr>
        <w:t>7.5 Diagrama de Classe</w:t>
      </w:r>
      <w:r>
        <w:rPr>
          <w:noProof/>
        </w:rPr>
        <w:tab/>
      </w:r>
      <w:r w:rsidR="00555C31">
        <w:rPr>
          <w:noProof/>
        </w:rPr>
        <w:t>12</w:t>
      </w:r>
    </w:p>
    <w:p w14:paraId="5B0BF658" w14:textId="3FED2988" w:rsidR="00093CE9" w:rsidRDefault="00093CE9" w:rsidP="00093CE9">
      <w:pPr>
        <w:pStyle w:val="TOC2"/>
        <w:tabs>
          <w:tab w:val="right" w:leader="dot" w:pos="8495"/>
        </w:tabs>
        <w:rPr>
          <w:noProof/>
        </w:rPr>
      </w:pPr>
    </w:p>
    <w:p w14:paraId="64DE0B3C" w14:textId="1BD72374" w:rsidR="006970D1" w:rsidRDefault="006970D1" w:rsidP="006970D1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 DESPESAs</w:t>
      </w:r>
      <w:r>
        <w:rPr>
          <w:noProof/>
        </w:rPr>
        <w:tab/>
      </w:r>
      <w:r w:rsidR="00555C31">
        <w:rPr>
          <w:noProof/>
        </w:rPr>
        <w:t>13</w:t>
      </w:r>
    </w:p>
    <w:p w14:paraId="13E5759F" w14:textId="77777777" w:rsidR="006970D1" w:rsidRPr="006970D1" w:rsidRDefault="006970D1" w:rsidP="006970D1"/>
    <w:p w14:paraId="74F66808" w14:textId="77777777" w:rsidR="00093CE9" w:rsidRPr="00CD78C8" w:rsidRDefault="00093CE9" w:rsidP="00093CE9">
      <w:pPr>
        <w:rPr>
          <w:rFonts w:eastAsiaTheme="minorEastAsia"/>
        </w:rPr>
      </w:pPr>
    </w:p>
    <w:p w14:paraId="11D72BC3" w14:textId="77777777" w:rsidR="00093CE9" w:rsidRPr="00093CE9" w:rsidRDefault="00093CE9" w:rsidP="00093CE9"/>
    <w:p w14:paraId="4F94A859" w14:textId="77777777" w:rsidR="00976898" w:rsidRPr="00CD78C8" w:rsidRDefault="00976898" w:rsidP="00976898">
      <w:pPr>
        <w:rPr>
          <w:rFonts w:eastAsiaTheme="minorEastAsia"/>
        </w:rPr>
      </w:pPr>
    </w:p>
    <w:p w14:paraId="6E155488" w14:textId="150B2E95" w:rsidR="00433DB9" w:rsidRDefault="00433DB9"/>
    <w:p w14:paraId="4358DC51" w14:textId="77777777" w:rsidR="00C21D06" w:rsidRDefault="00C21D06"/>
    <w:p w14:paraId="4308F375" w14:textId="77777777" w:rsidR="00C21D06" w:rsidRDefault="00C21D06"/>
    <w:p w14:paraId="497095C9" w14:textId="77777777" w:rsidR="008F313A" w:rsidRDefault="008F313A"/>
    <w:p w14:paraId="7F2F2864" w14:textId="77777777" w:rsidR="0061067F" w:rsidRPr="002D7B8E" w:rsidRDefault="008F313A" w:rsidP="0061067F">
      <w:pPr>
        <w:jc w:val="center"/>
        <w:rPr>
          <w:b/>
          <w:sz w:val="40"/>
          <w:szCs w:val="40"/>
        </w:rPr>
      </w:pPr>
      <w:r>
        <w:br w:type="page"/>
      </w:r>
      <w:r w:rsidR="0061067F">
        <w:rPr>
          <w:b/>
          <w:sz w:val="40"/>
          <w:szCs w:val="40"/>
        </w:rPr>
        <w:lastRenderedPageBreak/>
        <w:t>Documento de Visão</w:t>
      </w:r>
    </w:p>
    <w:p w14:paraId="4F2D8581" w14:textId="77777777" w:rsidR="0061067F" w:rsidRDefault="0061067F" w:rsidP="0061067F"/>
    <w:p w14:paraId="20678566" w14:textId="77777777" w:rsidR="008F313A" w:rsidRDefault="00EC4690" w:rsidP="00D1520A">
      <w:pPr>
        <w:pStyle w:val="Heading1"/>
      </w:pPr>
      <w:bookmarkStart w:id="0" w:name="_Toc64550793"/>
      <w:r>
        <w:t>1.</w:t>
      </w:r>
      <w:r>
        <w:tab/>
      </w:r>
      <w:r w:rsidR="0061067F">
        <w:t>Objetivo</w:t>
      </w:r>
      <w:r w:rsidR="00543FDD">
        <w:t xml:space="preserve"> do Documento</w:t>
      </w:r>
      <w:bookmarkEnd w:id="0"/>
    </w:p>
    <w:p w14:paraId="3E75643C" w14:textId="77777777" w:rsidR="00543FDD" w:rsidRDefault="00543FDD" w:rsidP="00E85A1B">
      <w:pPr>
        <w:spacing w:line="360" w:lineRule="auto"/>
        <w:jc w:val="both"/>
      </w:pPr>
    </w:p>
    <w:p w14:paraId="389324E5" w14:textId="0EBF3620" w:rsidR="005B731F" w:rsidRDefault="005B731F" w:rsidP="00E85A1B">
      <w:pPr>
        <w:spacing w:line="360" w:lineRule="auto"/>
        <w:jc w:val="both"/>
      </w:pPr>
      <w:r w:rsidRPr="005B731F">
        <w:t xml:space="preserve">Este documento apresenta uma solução de </w:t>
      </w:r>
      <w:r w:rsidRPr="00D34A95">
        <w:rPr>
          <w:i/>
          <w:iCs/>
        </w:rPr>
        <w:t>software</w:t>
      </w:r>
      <w:r w:rsidRPr="005B731F">
        <w:t xml:space="preserve"> para o projeto </w:t>
      </w:r>
      <w:r w:rsidR="00BF605E" w:rsidRPr="00394AAB">
        <w:rPr>
          <w:b/>
          <w:bCs/>
          <w:i/>
          <w:iCs/>
        </w:rPr>
        <w:t>Business</w:t>
      </w:r>
      <w:r w:rsidR="004B5DD6" w:rsidRPr="00394AAB">
        <w:rPr>
          <w:b/>
          <w:bCs/>
          <w:i/>
          <w:iCs/>
        </w:rPr>
        <w:t xml:space="preserve"> Schedule</w:t>
      </w:r>
      <w:r w:rsidRPr="005B731F">
        <w:t>, solicitado pel</w:t>
      </w:r>
      <w:r w:rsidR="00B55EC8">
        <w:t xml:space="preserve">as disciplinas de </w:t>
      </w:r>
      <w:r w:rsidR="003541EA">
        <w:t xml:space="preserve">Laboratório de </w:t>
      </w:r>
      <w:r w:rsidR="00B55EC8">
        <w:t xml:space="preserve">Engenharia de </w:t>
      </w:r>
      <w:r w:rsidR="00B55EC8" w:rsidRPr="00394AAB">
        <w:rPr>
          <w:i/>
          <w:iCs/>
        </w:rPr>
        <w:t>Software</w:t>
      </w:r>
      <w:r w:rsidRPr="005B731F">
        <w:t>,</w:t>
      </w:r>
      <w:r w:rsidR="006E173E">
        <w:t xml:space="preserve"> Programação </w:t>
      </w:r>
      <w:r w:rsidR="003541EA">
        <w:t xml:space="preserve">para </w:t>
      </w:r>
      <w:r w:rsidR="003541EA" w:rsidRPr="00394AAB">
        <w:rPr>
          <w:i/>
          <w:iCs/>
        </w:rPr>
        <w:t>Web</w:t>
      </w:r>
      <w:r w:rsidR="003541EA">
        <w:t xml:space="preserve"> e Segurança da Informação </w:t>
      </w:r>
      <w:r w:rsidRPr="005B731F">
        <w:t>apresentando</w:t>
      </w:r>
      <w:r w:rsidR="00996F0D">
        <w:t xml:space="preserve"> o tipo de negócio para o qual será desenvolvido o projeto, </w:t>
      </w:r>
      <w:r w:rsidRPr="005B731F">
        <w:t>os problemas a serem solucionados, as necessidades dos principais envolvidos, o alcance do projeto</w:t>
      </w:r>
      <w:r w:rsidR="003541EA">
        <w:t xml:space="preserve"> </w:t>
      </w:r>
      <w:r w:rsidRPr="005B731F">
        <w:t xml:space="preserve">e as </w:t>
      </w:r>
      <w:r w:rsidR="00B55EC8">
        <w:t xml:space="preserve">principais </w:t>
      </w:r>
      <w:r w:rsidRPr="005B731F">
        <w:t>funcionalidades esperadas do sistema.</w:t>
      </w:r>
    </w:p>
    <w:p w14:paraId="7FFB2986" w14:textId="77777777" w:rsidR="00C9243D" w:rsidRPr="00543FDD" w:rsidRDefault="00C9243D" w:rsidP="00543FDD"/>
    <w:p w14:paraId="6174ECB1" w14:textId="77777777" w:rsidR="00654B30" w:rsidRPr="001E50B3" w:rsidRDefault="00F643E5" w:rsidP="00F643E5">
      <w:pPr>
        <w:pStyle w:val="Heading2"/>
        <w:rPr>
          <w:i w:val="0"/>
          <w:iCs w:val="0"/>
        </w:rPr>
      </w:pPr>
      <w:bookmarkStart w:id="1" w:name="_Toc64550794"/>
      <w:r w:rsidRPr="001E50B3">
        <w:rPr>
          <w:i w:val="0"/>
          <w:iCs w:val="0"/>
        </w:rPr>
        <w:t>1.1</w:t>
      </w:r>
      <w:r w:rsidR="00EC4690" w:rsidRPr="001E50B3">
        <w:rPr>
          <w:i w:val="0"/>
          <w:iCs w:val="0"/>
        </w:rPr>
        <w:t>.</w:t>
      </w:r>
      <w:r w:rsidR="00EC4690" w:rsidRPr="001E50B3">
        <w:rPr>
          <w:i w:val="0"/>
          <w:iCs w:val="0"/>
        </w:rPr>
        <w:tab/>
      </w:r>
      <w:r w:rsidR="00654B30" w:rsidRPr="001E50B3">
        <w:rPr>
          <w:i w:val="0"/>
          <w:iCs w:val="0"/>
        </w:rPr>
        <w:t>Objetivos</w:t>
      </w:r>
      <w:bookmarkEnd w:id="1"/>
    </w:p>
    <w:p w14:paraId="5DA93B9C" w14:textId="77777777" w:rsidR="00072F61" w:rsidRDefault="00072F61" w:rsidP="00072F61">
      <w:pPr>
        <w:spacing w:line="360" w:lineRule="auto"/>
        <w:jc w:val="both"/>
      </w:pPr>
    </w:p>
    <w:p w14:paraId="57C3F338" w14:textId="278767DE" w:rsidR="00072F61" w:rsidRPr="005B731F" w:rsidRDefault="00782753" w:rsidP="00CE6237">
      <w:pPr>
        <w:spacing w:line="360" w:lineRule="auto"/>
        <w:jc w:val="both"/>
      </w:pPr>
      <w:r w:rsidRPr="00545D49">
        <w:t xml:space="preserve">O objetivo do </w:t>
      </w:r>
      <w:r w:rsidRPr="009D43AB">
        <w:rPr>
          <w:i/>
          <w:iCs/>
        </w:rPr>
        <w:t>software</w:t>
      </w:r>
      <w:r w:rsidRPr="00545D49">
        <w:t xml:space="preserve"> é proporcionar aos funcionários </w:t>
      </w:r>
      <w:r w:rsidR="0062153B" w:rsidRPr="00545D49">
        <w:t>do setor operacional</w:t>
      </w:r>
      <w:r w:rsidR="001E50B3">
        <w:t xml:space="preserve"> da emissora TV Aparecida</w:t>
      </w:r>
      <w:r w:rsidR="009D43AB">
        <w:t xml:space="preserve"> de Comunicação</w:t>
      </w:r>
      <w:r w:rsidR="0062153B" w:rsidRPr="00545D49">
        <w:t xml:space="preserve"> </w:t>
      </w:r>
      <w:r w:rsidR="00CD6C79" w:rsidRPr="00545D49">
        <w:t>a disponibilização da escala</w:t>
      </w:r>
      <w:r w:rsidR="000D1AC8" w:rsidRPr="00545D49">
        <w:t xml:space="preserve"> d</w:t>
      </w:r>
      <w:r w:rsidR="00236883">
        <w:t>os horários de</w:t>
      </w:r>
      <w:r w:rsidR="000D1AC8" w:rsidRPr="00545D49">
        <w:t xml:space="preserve"> trabalho</w:t>
      </w:r>
      <w:r w:rsidR="00CD6C79" w:rsidRPr="00545D49">
        <w:t xml:space="preserve"> </w:t>
      </w:r>
      <w:r w:rsidR="00927CF9">
        <w:t>com a utilização</w:t>
      </w:r>
      <w:r w:rsidR="00D51AFC" w:rsidRPr="00545D49">
        <w:t xml:space="preserve"> de um sistema </w:t>
      </w:r>
      <w:r w:rsidR="00D51AFC" w:rsidRPr="009D43AB">
        <w:rPr>
          <w:i/>
          <w:iCs/>
        </w:rPr>
        <w:t>web</w:t>
      </w:r>
      <w:r w:rsidR="00CE6237" w:rsidRPr="00545D49">
        <w:t>.</w:t>
      </w:r>
    </w:p>
    <w:p w14:paraId="13567D78" w14:textId="77777777" w:rsidR="008F313A" w:rsidRDefault="008F313A"/>
    <w:p w14:paraId="78181B10" w14:textId="77777777" w:rsidR="008F313A" w:rsidRDefault="008F313A"/>
    <w:p w14:paraId="4FD3370A" w14:textId="77777777" w:rsidR="0072409C" w:rsidRPr="001E50B3" w:rsidRDefault="00F643E5" w:rsidP="00F643E5">
      <w:pPr>
        <w:pStyle w:val="Heading2"/>
        <w:rPr>
          <w:i w:val="0"/>
          <w:iCs w:val="0"/>
        </w:rPr>
      </w:pPr>
      <w:bookmarkStart w:id="2" w:name="_Toc64550795"/>
      <w:r w:rsidRPr="001E50B3">
        <w:rPr>
          <w:i w:val="0"/>
          <w:iCs w:val="0"/>
        </w:rPr>
        <w:t>1.2</w:t>
      </w:r>
      <w:r w:rsidR="00EC4690" w:rsidRPr="001E50B3">
        <w:rPr>
          <w:i w:val="0"/>
          <w:iCs w:val="0"/>
        </w:rPr>
        <w:t>.</w:t>
      </w:r>
      <w:r w:rsidR="00EC4690" w:rsidRPr="001E50B3">
        <w:rPr>
          <w:i w:val="0"/>
          <w:iCs w:val="0"/>
        </w:rPr>
        <w:tab/>
      </w:r>
      <w:r w:rsidR="0072409C" w:rsidRPr="001E50B3">
        <w:rPr>
          <w:i w:val="0"/>
          <w:iCs w:val="0"/>
        </w:rPr>
        <w:t>Abrangência do Projeto</w:t>
      </w:r>
      <w:bookmarkEnd w:id="2"/>
    </w:p>
    <w:p w14:paraId="74F348C8" w14:textId="77777777" w:rsidR="001B4B2C" w:rsidRDefault="001B4B2C" w:rsidP="001B4B2C">
      <w:pPr>
        <w:spacing w:line="360" w:lineRule="auto"/>
        <w:jc w:val="both"/>
      </w:pPr>
    </w:p>
    <w:p w14:paraId="4F15AB8B" w14:textId="50C464D9" w:rsidR="00361D14" w:rsidRPr="001A1A62" w:rsidRDefault="002A5709" w:rsidP="0073527B">
      <w:pPr>
        <w:spacing w:line="360" w:lineRule="auto"/>
        <w:jc w:val="both"/>
      </w:pPr>
      <w:r w:rsidRPr="001A1A62">
        <w:t xml:space="preserve">O </w:t>
      </w:r>
      <w:r w:rsidRPr="00927CF9">
        <w:rPr>
          <w:i/>
          <w:iCs/>
        </w:rPr>
        <w:t>software</w:t>
      </w:r>
      <w:r w:rsidRPr="001A1A62">
        <w:t xml:space="preserve"> abrange diretamente o se</w:t>
      </w:r>
      <w:r w:rsidR="0085704D" w:rsidRPr="001A1A62">
        <w:t>tor operacional</w:t>
      </w:r>
      <w:r w:rsidR="007C18DC" w:rsidRPr="001A1A62">
        <w:t xml:space="preserve">, </w:t>
      </w:r>
      <w:r w:rsidR="00986F7A" w:rsidRPr="001A1A62">
        <w:t>com o intuito de melhorar a organização</w:t>
      </w:r>
      <w:r w:rsidR="00650A2A" w:rsidRPr="001A1A62">
        <w:t xml:space="preserve"> da</w:t>
      </w:r>
      <w:r w:rsidR="00986F7A" w:rsidRPr="001A1A62">
        <w:t xml:space="preserve"> </w:t>
      </w:r>
      <w:r w:rsidR="005B6575" w:rsidRPr="001A1A62">
        <w:t>escala oferecida</w:t>
      </w:r>
      <w:r w:rsidR="00650A2A" w:rsidRPr="001A1A62">
        <w:t>, facilitando</w:t>
      </w:r>
      <w:r w:rsidR="00304405" w:rsidRPr="001A1A62">
        <w:t xml:space="preserve"> o</w:t>
      </w:r>
      <w:r w:rsidR="00650A2A" w:rsidRPr="001A1A62">
        <w:t xml:space="preserve"> acesso </w:t>
      </w:r>
      <w:r w:rsidR="00B171BE" w:rsidRPr="001A1A62">
        <w:t>a</w:t>
      </w:r>
      <w:r w:rsidR="00DC2F44" w:rsidRPr="001A1A62">
        <w:t xml:space="preserve"> ela.</w:t>
      </w:r>
      <w:r w:rsidR="00064EAD" w:rsidRPr="001A1A62">
        <w:t xml:space="preserve"> </w:t>
      </w:r>
      <w:r w:rsidR="00BB7AF3">
        <w:t xml:space="preserve">O gerenciamento das escalas </w:t>
      </w:r>
      <w:r w:rsidR="00D80977">
        <w:t>será realizado</w:t>
      </w:r>
      <w:r w:rsidR="005150BF">
        <w:t xml:space="preserve"> dentro do sistema</w:t>
      </w:r>
      <w:r w:rsidR="00D80977">
        <w:t xml:space="preserve"> </w:t>
      </w:r>
      <w:r w:rsidR="005150BF">
        <w:t>p</w:t>
      </w:r>
      <w:r w:rsidR="00EF3CFF" w:rsidRPr="001A1A62">
        <w:t>or meio d</w:t>
      </w:r>
      <w:r w:rsidR="00F129FD">
        <w:t>e cartões interativos</w:t>
      </w:r>
      <w:r w:rsidR="00FF364A">
        <w:t>.</w:t>
      </w:r>
      <w:r w:rsidR="00197806" w:rsidRPr="001A1A62">
        <w:t xml:space="preserve"> </w:t>
      </w:r>
      <w:r w:rsidR="00FF364A">
        <w:t>C</w:t>
      </w:r>
      <w:r w:rsidR="00E74A13">
        <w:t xml:space="preserve">om </w:t>
      </w:r>
      <w:r w:rsidR="00361D14" w:rsidRPr="001A1A62">
        <w:t xml:space="preserve">o objetivo </w:t>
      </w:r>
      <w:r w:rsidR="00E74A13">
        <w:t>de</w:t>
      </w:r>
      <w:r w:rsidR="00361D14" w:rsidRPr="001A1A62">
        <w:t xml:space="preserve"> entregar </w:t>
      </w:r>
      <w:r w:rsidR="008D4316" w:rsidRPr="001A1A62">
        <w:t>as</w:t>
      </w:r>
      <w:r w:rsidR="00C62629" w:rsidRPr="001A1A62">
        <w:t xml:space="preserve"> escalas</w:t>
      </w:r>
      <w:r w:rsidR="00FB1E16" w:rsidRPr="001A1A62">
        <w:t xml:space="preserve"> </w:t>
      </w:r>
      <w:r w:rsidR="00FF364A">
        <w:t>por intermédio</w:t>
      </w:r>
      <w:r w:rsidR="00124CFA" w:rsidRPr="001A1A62">
        <w:t xml:space="preserve"> </w:t>
      </w:r>
      <w:r w:rsidR="00C10C5B" w:rsidRPr="001A1A62">
        <w:t>d</w:t>
      </w:r>
      <w:r w:rsidR="00197806" w:rsidRPr="001A1A62">
        <w:t>e um</w:t>
      </w:r>
      <w:r w:rsidR="00C10C5B" w:rsidRPr="001A1A62">
        <w:t xml:space="preserve"> modelo </w:t>
      </w:r>
      <w:r w:rsidR="00C10C5B" w:rsidRPr="00FF364A">
        <w:rPr>
          <w:i/>
          <w:iCs/>
        </w:rPr>
        <w:t>online</w:t>
      </w:r>
      <w:r w:rsidR="00C10C5B" w:rsidRPr="001A1A62">
        <w:t>.</w:t>
      </w:r>
    </w:p>
    <w:p w14:paraId="022C4A14" w14:textId="77777777" w:rsidR="008F313A" w:rsidRDefault="008F313A"/>
    <w:p w14:paraId="78228AD9" w14:textId="77777777" w:rsidR="000A23DC" w:rsidRDefault="000A23DC"/>
    <w:p w14:paraId="0EE6D047" w14:textId="2DD31274" w:rsidR="00851C27" w:rsidRPr="001E50B3" w:rsidRDefault="00E076DE" w:rsidP="000A23DC">
      <w:pPr>
        <w:pStyle w:val="Heading2"/>
        <w:rPr>
          <w:i w:val="0"/>
          <w:iCs w:val="0"/>
        </w:rPr>
      </w:pPr>
      <w:bookmarkStart w:id="3" w:name="_Toc64550796"/>
      <w:r w:rsidRPr="001E50B3">
        <w:rPr>
          <w:i w:val="0"/>
          <w:iCs w:val="0"/>
        </w:rPr>
        <w:t>1.3.</w:t>
      </w:r>
      <w:r w:rsidRPr="001E50B3">
        <w:rPr>
          <w:i w:val="0"/>
          <w:iCs w:val="0"/>
        </w:rPr>
        <w:tab/>
      </w:r>
      <w:r w:rsidR="00851C27" w:rsidRPr="001E50B3">
        <w:rPr>
          <w:i w:val="0"/>
          <w:iCs w:val="0"/>
        </w:rPr>
        <w:t>Justificativa</w:t>
      </w:r>
      <w:bookmarkEnd w:id="3"/>
      <w:r w:rsidR="00851C27" w:rsidRPr="001E50B3">
        <w:rPr>
          <w:i w:val="0"/>
          <w:iCs w:val="0"/>
        </w:rPr>
        <w:t xml:space="preserve"> </w:t>
      </w:r>
    </w:p>
    <w:p w14:paraId="45C64CE0" w14:textId="77777777" w:rsidR="00E8251C" w:rsidRDefault="00E8251C" w:rsidP="00E8251C">
      <w:pPr>
        <w:rPr>
          <w:b/>
          <w:bCs/>
        </w:rPr>
      </w:pPr>
    </w:p>
    <w:p w14:paraId="54C0849A" w14:textId="5E1569B0" w:rsidR="008E7883" w:rsidRDefault="00E8251C" w:rsidP="008E7883">
      <w:pPr>
        <w:rPr>
          <w:bCs/>
        </w:rPr>
      </w:pPr>
      <w:r w:rsidRPr="00E8251C">
        <w:t xml:space="preserve">Atualmente as escalas são fornecidas </w:t>
      </w:r>
      <w:r w:rsidR="00BE6B40">
        <w:t>por meio</w:t>
      </w:r>
      <w:r w:rsidRPr="00E8251C">
        <w:t xml:space="preserve"> de um quadro em um formato tradicional impresso</w:t>
      </w:r>
      <w:r>
        <w:t xml:space="preserve">. A proposta </w:t>
      </w:r>
      <w:r w:rsidRPr="001515BA">
        <w:rPr>
          <w:b/>
          <w:i/>
          <w:iCs/>
        </w:rPr>
        <w:t>Business Schedule</w:t>
      </w:r>
      <w:r>
        <w:rPr>
          <w:bCs/>
        </w:rPr>
        <w:t xml:space="preserve"> é facilitar o acesso dos </w:t>
      </w:r>
      <w:r w:rsidR="00BE6B40">
        <w:rPr>
          <w:bCs/>
        </w:rPr>
        <w:t>funcionários</w:t>
      </w:r>
      <w:r>
        <w:rPr>
          <w:bCs/>
        </w:rPr>
        <w:t xml:space="preserve"> às escalas permitindo que as informações </w:t>
      </w:r>
      <w:r w:rsidR="001515BA">
        <w:rPr>
          <w:bCs/>
        </w:rPr>
        <w:t>a respeito dos</w:t>
      </w:r>
      <w:r>
        <w:rPr>
          <w:bCs/>
        </w:rPr>
        <w:t xml:space="preserve"> horários sejam consultadas de qualquer hora e local.</w:t>
      </w:r>
      <w:bookmarkStart w:id="4" w:name="_Toc64550798"/>
    </w:p>
    <w:p w14:paraId="768467EA" w14:textId="77777777" w:rsidR="008E7883" w:rsidRPr="008E7883" w:rsidRDefault="008E7883" w:rsidP="008E7883">
      <w:pPr>
        <w:rPr>
          <w:b/>
          <w:sz w:val="44"/>
          <w:szCs w:val="44"/>
        </w:rPr>
      </w:pPr>
    </w:p>
    <w:p w14:paraId="3193F810" w14:textId="3C24398C" w:rsidR="00E076DE" w:rsidRPr="001E50B3" w:rsidRDefault="00E076DE" w:rsidP="00E076DE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lastRenderedPageBreak/>
        <w:t>1.</w:t>
      </w:r>
      <w:r w:rsidR="00211569">
        <w:rPr>
          <w:i w:val="0"/>
          <w:iCs w:val="0"/>
        </w:rPr>
        <w:t>4</w:t>
      </w:r>
      <w:r w:rsidRPr="001E50B3">
        <w:rPr>
          <w:i w:val="0"/>
          <w:iCs w:val="0"/>
        </w:rPr>
        <w:t>.</w:t>
      </w:r>
      <w:r w:rsidRPr="001E50B3">
        <w:rPr>
          <w:i w:val="0"/>
          <w:iCs w:val="0"/>
        </w:rPr>
        <w:tab/>
        <w:t>Referências</w:t>
      </w:r>
      <w:bookmarkEnd w:id="4"/>
    </w:p>
    <w:p w14:paraId="14A05867" w14:textId="77777777" w:rsidR="00E076DE" w:rsidRDefault="00E076DE" w:rsidP="00E076DE">
      <w:pPr>
        <w:spacing w:line="360" w:lineRule="auto"/>
        <w:jc w:val="both"/>
      </w:pPr>
    </w:p>
    <w:p w14:paraId="666C320B" w14:textId="7BFBCBE9" w:rsidR="00E076DE" w:rsidRPr="00E076DE" w:rsidRDefault="009E2B57" w:rsidP="003C40E6">
      <w:pPr>
        <w:spacing w:line="360" w:lineRule="auto"/>
        <w:jc w:val="both"/>
      </w:pPr>
      <w:r w:rsidRPr="00987CF3">
        <w:t>Para elaboração desse projeto</w:t>
      </w:r>
      <w:r w:rsidR="00FB7BC0" w:rsidRPr="00987CF3">
        <w:t xml:space="preserve">, </w:t>
      </w:r>
      <w:r w:rsidR="00DC210A">
        <w:t>foi possível contar</w:t>
      </w:r>
      <w:r w:rsidR="00FB7BC0" w:rsidRPr="00987CF3">
        <w:t xml:space="preserve"> com a colaboração d</w:t>
      </w:r>
      <w:r w:rsidR="00E50E29" w:rsidRPr="00987CF3">
        <w:t xml:space="preserve">o líder do setor </w:t>
      </w:r>
      <w:r w:rsidR="007B419C" w:rsidRPr="00987CF3">
        <w:t>O</w:t>
      </w:r>
      <w:r w:rsidR="00E50E29" w:rsidRPr="00987CF3">
        <w:t>peracional da TV Aparecida</w:t>
      </w:r>
      <w:r w:rsidR="006A0AE1" w:rsidRPr="00987CF3">
        <w:t xml:space="preserve">, </w:t>
      </w:r>
      <w:r w:rsidR="00C27811" w:rsidRPr="00987CF3">
        <w:t xml:space="preserve">para tanto </w:t>
      </w:r>
      <w:r w:rsidR="000C3DE1" w:rsidRPr="00987CF3">
        <w:t xml:space="preserve">ele nos </w:t>
      </w:r>
      <w:r w:rsidR="00AA348A">
        <w:t>forneceu</w:t>
      </w:r>
      <w:r w:rsidR="000C3DE1" w:rsidRPr="00987CF3">
        <w:t xml:space="preserve"> informações </w:t>
      </w:r>
      <w:r w:rsidR="00AC210F" w:rsidRPr="00987CF3">
        <w:t xml:space="preserve">relevantes </w:t>
      </w:r>
      <w:r w:rsidR="000C3DE1" w:rsidRPr="00987CF3">
        <w:t xml:space="preserve">a respeito do </w:t>
      </w:r>
      <w:r w:rsidR="000C3DE1" w:rsidRPr="00DC210A">
        <w:rPr>
          <w:i/>
          <w:iCs/>
        </w:rPr>
        <w:t>software</w:t>
      </w:r>
      <w:r w:rsidR="000C3DE1" w:rsidRPr="00987CF3">
        <w:t>, tais como requisitos, necessi</w:t>
      </w:r>
      <w:r w:rsidR="005459CC" w:rsidRPr="00987CF3">
        <w:t>da</w:t>
      </w:r>
      <w:r w:rsidR="000C3DE1" w:rsidRPr="00987CF3">
        <w:t>des</w:t>
      </w:r>
      <w:r w:rsidR="00F33275" w:rsidRPr="00987CF3">
        <w:t xml:space="preserve"> do sistema e outros problemas que possam surgir.</w:t>
      </w:r>
      <w:r w:rsidR="00C65975" w:rsidRPr="00987CF3">
        <w:t xml:space="preserve"> </w:t>
      </w:r>
      <w:r w:rsidR="00500D5A" w:rsidRPr="00987CF3">
        <w:t xml:space="preserve">Outra possível pessoa que </w:t>
      </w:r>
      <w:r w:rsidR="00E50A86" w:rsidRPr="00987CF3">
        <w:t>contribuir</w:t>
      </w:r>
      <w:r w:rsidR="00500D5A" w:rsidRPr="00987CF3">
        <w:t>á fornece</w:t>
      </w:r>
      <w:r w:rsidR="003C40E6" w:rsidRPr="00987CF3">
        <w:t>ndo</w:t>
      </w:r>
      <w:r w:rsidR="00500D5A" w:rsidRPr="00987CF3">
        <w:t xml:space="preserve"> informações a respeito da</w:t>
      </w:r>
      <w:r w:rsidR="009C7790" w:rsidRPr="00987CF3">
        <w:t>s</w:t>
      </w:r>
      <w:r w:rsidR="00500D5A" w:rsidRPr="00987CF3">
        <w:t xml:space="preserve"> </w:t>
      </w:r>
      <w:r w:rsidR="00210C93" w:rsidRPr="00987CF3">
        <w:t xml:space="preserve">necessidades do </w:t>
      </w:r>
      <w:r w:rsidR="00210C93" w:rsidRPr="00DC210A">
        <w:rPr>
          <w:i/>
          <w:iCs/>
        </w:rPr>
        <w:t>software</w:t>
      </w:r>
      <w:r w:rsidR="00210C93" w:rsidRPr="00987CF3">
        <w:t xml:space="preserve"> é</w:t>
      </w:r>
      <w:r w:rsidR="003C40E6" w:rsidRPr="00987CF3">
        <w:t xml:space="preserve"> o</w:t>
      </w:r>
      <w:r w:rsidR="00210C93" w:rsidRPr="00987CF3">
        <w:t xml:space="preserve"> André Moura, um dos integrantes do grupo</w:t>
      </w:r>
      <w:r w:rsidR="005459CC" w:rsidRPr="00987CF3">
        <w:t>, que atualmente trabalha na emissora.</w:t>
      </w:r>
    </w:p>
    <w:p w14:paraId="5FC8CCE6" w14:textId="77777777" w:rsidR="00E076DE" w:rsidRDefault="00E076DE" w:rsidP="00E076DE"/>
    <w:p w14:paraId="35698BE4" w14:textId="77777777" w:rsidR="00E076DE" w:rsidRDefault="00E076DE" w:rsidP="00E076DE"/>
    <w:p w14:paraId="2D2878BB" w14:textId="77777777" w:rsidR="00884FFA" w:rsidRDefault="00884FFA" w:rsidP="00884FFA">
      <w:pPr>
        <w:pStyle w:val="Heading1"/>
      </w:pPr>
      <w:bookmarkStart w:id="5" w:name="_Toc64550799"/>
      <w:r>
        <w:t>2.</w:t>
      </w:r>
      <w:r>
        <w:tab/>
        <w:t>Descrição do</w:t>
      </w:r>
      <w:r w:rsidR="00C97BD6">
        <w:t>(s)</w:t>
      </w:r>
      <w:r>
        <w:t xml:space="preserve"> Problema</w:t>
      </w:r>
      <w:r w:rsidR="00C97BD6">
        <w:t>(s)</w:t>
      </w:r>
      <w:bookmarkEnd w:id="5"/>
    </w:p>
    <w:p w14:paraId="3EC27C86" w14:textId="462FF9EB" w:rsidR="00E0451F" w:rsidRDefault="00E0451F" w:rsidP="00884FFA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069"/>
      </w:tblGrid>
      <w:tr w:rsidR="00E0451F" w14:paraId="11649D55" w14:textId="77777777" w:rsidTr="00E0451F">
        <w:tc>
          <w:tcPr>
            <w:tcW w:w="3652" w:type="dxa"/>
          </w:tcPr>
          <w:p w14:paraId="6D7C212C" w14:textId="77777777" w:rsidR="00E0451F" w:rsidRDefault="00E0451F" w:rsidP="00F317F6">
            <w:r>
              <w:t>O problema</w:t>
            </w:r>
          </w:p>
        </w:tc>
        <w:tc>
          <w:tcPr>
            <w:tcW w:w="5069" w:type="dxa"/>
          </w:tcPr>
          <w:p w14:paraId="4E118693" w14:textId="1C969758" w:rsidR="00E0451F" w:rsidRPr="003671FE" w:rsidRDefault="0051737B" w:rsidP="00F317F6">
            <w:pPr>
              <w:jc w:val="both"/>
            </w:pPr>
            <w:r w:rsidRPr="003671FE">
              <w:t xml:space="preserve">Dificuldade no acesso </w:t>
            </w:r>
            <w:r w:rsidR="004E165D" w:rsidRPr="003671FE">
              <w:t>à</w:t>
            </w:r>
            <w:r w:rsidRPr="003671FE">
              <w:t>s escalas</w:t>
            </w:r>
            <w:r w:rsidR="00AE3678" w:rsidRPr="003671FE">
              <w:t xml:space="preserve">, </w:t>
            </w:r>
            <w:r w:rsidR="00747134">
              <w:t xml:space="preserve">devido </w:t>
            </w:r>
            <w:r w:rsidR="00C737D4">
              <w:t>à</w:t>
            </w:r>
            <w:r w:rsidR="00CF798A" w:rsidRPr="003671FE">
              <w:t xml:space="preserve"> </w:t>
            </w:r>
            <w:r w:rsidR="00AE3678" w:rsidRPr="003671FE">
              <w:t>ausência de outros meios de acesso</w:t>
            </w:r>
            <w:r w:rsidR="00DB5237" w:rsidRPr="003671FE">
              <w:t>.</w:t>
            </w:r>
          </w:p>
        </w:tc>
      </w:tr>
      <w:tr w:rsidR="00E0451F" w14:paraId="21315DEF" w14:textId="77777777" w:rsidTr="00E0451F">
        <w:tc>
          <w:tcPr>
            <w:tcW w:w="3652" w:type="dxa"/>
          </w:tcPr>
          <w:p w14:paraId="5BF476E1" w14:textId="77777777" w:rsidR="00E0451F" w:rsidRDefault="00E0451F" w:rsidP="00F317F6">
            <w:r>
              <w:t>Afeta</w:t>
            </w:r>
          </w:p>
        </w:tc>
        <w:tc>
          <w:tcPr>
            <w:tcW w:w="5069" w:type="dxa"/>
          </w:tcPr>
          <w:p w14:paraId="4C818DFF" w14:textId="57A4BBD1" w:rsidR="00E0451F" w:rsidRPr="00226E5A" w:rsidRDefault="00EC7D72" w:rsidP="00F317F6">
            <w:pPr>
              <w:jc w:val="both"/>
            </w:pPr>
            <w:r>
              <w:t>Funcionários do setor operacional</w:t>
            </w:r>
            <w:r w:rsidR="00A5556F">
              <w:t>.</w:t>
            </w:r>
          </w:p>
        </w:tc>
      </w:tr>
      <w:tr w:rsidR="00E0451F" w14:paraId="497A827D" w14:textId="77777777" w:rsidTr="009579DB">
        <w:tc>
          <w:tcPr>
            <w:tcW w:w="3652" w:type="dxa"/>
            <w:tcBorders>
              <w:bottom w:val="single" w:sz="4" w:space="0" w:color="auto"/>
            </w:tcBorders>
          </w:tcPr>
          <w:p w14:paraId="7DED5BAF" w14:textId="77777777" w:rsidR="00E0451F" w:rsidRDefault="00E0451F" w:rsidP="00F317F6">
            <w:r>
              <w:t>O impacto deste problema é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15E33BD1" w14:textId="3619D211" w:rsidR="00E0451F" w:rsidRPr="00226E5A" w:rsidRDefault="00F63175" w:rsidP="00F317F6">
            <w:pPr>
              <w:jc w:val="both"/>
            </w:pPr>
            <w:r>
              <w:t>Equívoco</w:t>
            </w:r>
            <w:r w:rsidR="00185966">
              <w:t xml:space="preserve"> </w:t>
            </w:r>
            <w:r w:rsidR="000F6100">
              <w:t>da identificação pelos funcionários d</w:t>
            </w:r>
            <w:r>
              <w:t>e seus respectivos horários</w:t>
            </w:r>
            <w:r w:rsidR="00A862AC">
              <w:t xml:space="preserve"> causam transtornos na equipe, possíveis atrasos em determinados programas</w:t>
            </w:r>
            <w:r w:rsidR="0080617D">
              <w:t xml:space="preserve"> e necessidade de convocação de outro funcionário</w:t>
            </w:r>
            <w:r w:rsidR="00420C57">
              <w:t xml:space="preserve"> inesperadamente</w:t>
            </w:r>
            <w:r>
              <w:t>.</w:t>
            </w:r>
          </w:p>
        </w:tc>
      </w:tr>
      <w:tr w:rsidR="00E0451F" w14:paraId="2171DFCF" w14:textId="77777777" w:rsidTr="009579DB">
        <w:tc>
          <w:tcPr>
            <w:tcW w:w="3652" w:type="dxa"/>
            <w:tcBorders>
              <w:bottom w:val="single" w:sz="4" w:space="0" w:color="auto"/>
            </w:tcBorders>
          </w:tcPr>
          <w:p w14:paraId="7BECCCC6" w14:textId="77777777" w:rsidR="00E0451F" w:rsidRDefault="00E0451F" w:rsidP="00F317F6">
            <w:r>
              <w:t>Uma solução ideal permitiria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4678C031" w14:textId="0235266D" w:rsidR="00E0451F" w:rsidRPr="00226E5A" w:rsidRDefault="00D8303F" w:rsidP="00F317F6">
            <w:pPr>
              <w:jc w:val="both"/>
            </w:pPr>
            <w:r>
              <w:t xml:space="preserve">O </w:t>
            </w:r>
            <w:r w:rsidRPr="00BE361E">
              <w:rPr>
                <w:i/>
                <w:iCs/>
              </w:rPr>
              <w:t>software</w:t>
            </w:r>
            <w:r w:rsidR="0068437B">
              <w:rPr>
                <w:i/>
                <w:iCs/>
              </w:rPr>
              <w:t xml:space="preserve"> </w:t>
            </w:r>
            <w:r w:rsidR="0068437B" w:rsidRPr="00F61852">
              <w:t>proporcionaria melhor organização na</w:t>
            </w:r>
            <w:r w:rsidR="00F61852">
              <w:t>s equipes</w:t>
            </w:r>
            <w:r w:rsidR="00890853">
              <w:t xml:space="preserve"> do setor operacional, consequentemente</w:t>
            </w:r>
            <w:r w:rsidR="00A72DC6">
              <w:t>,</w:t>
            </w:r>
            <w:r w:rsidR="00890853">
              <w:t xml:space="preserve"> atenuando as confusões nos horários</w:t>
            </w:r>
            <w:r w:rsidR="0068437B" w:rsidRPr="00F61852">
              <w:t xml:space="preserve"> </w:t>
            </w:r>
            <w:r w:rsidR="00A72DC6">
              <w:t xml:space="preserve">por meio da </w:t>
            </w:r>
            <w:r w:rsidR="0068437B" w:rsidRPr="00F61852">
              <w:t>visualização das escalas</w:t>
            </w:r>
            <w:r>
              <w:t xml:space="preserve"> disponibi</w:t>
            </w:r>
            <w:r w:rsidR="00515D26">
              <w:t>liz</w:t>
            </w:r>
            <w:r w:rsidR="00A72DC6">
              <w:t>adas</w:t>
            </w:r>
            <w:r w:rsidR="00515D26">
              <w:t xml:space="preserve"> remotamente.</w:t>
            </w:r>
          </w:p>
        </w:tc>
      </w:tr>
    </w:tbl>
    <w:p w14:paraId="0D6DD950" w14:textId="32D188F9" w:rsidR="00BA2808" w:rsidRDefault="00BA2808" w:rsidP="00884FFA"/>
    <w:p w14:paraId="7E4B515A" w14:textId="660AC4FD" w:rsidR="00C279A0" w:rsidRDefault="00C279A0" w:rsidP="00C279A0">
      <w:bookmarkStart w:id="6" w:name="_Toc6455080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069"/>
      </w:tblGrid>
      <w:tr w:rsidR="00C863F2" w:rsidRPr="00226E5A" w14:paraId="6ECAF161" w14:textId="77777777" w:rsidTr="00A10B90">
        <w:tc>
          <w:tcPr>
            <w:tcW w:w="3652" w:type="dxa"/>
          </w:tcPr>
          <w:p w14:paraId="0AC2B61C" w14:textId="77777777" w:rsidR="00C863F2" w:rsidRDefault="00C863F2" w:rsidP="00A10B90">
            <w:r>
              <w:t>O problema</w:t>
            </w:r>
          </w:p>
        </w:tc>
        <w:tc>
          <w:tcPr>
            <w:tcW w:w="5069" w:type="dxa"/>
          </w:tcPr>
          <w:p w14:paraId="6AD0FEC6" w14:textId="7FD45D5F" w:rsidR="00C863F2" w:rsidRPr="00226E5A" w:rsidRDefault="00C863F2" w:rsidP="00A10B90">
            <w:pPr>
              <w:jc w:val="both"/>
            </w:pPr>
            <w:r w:rsidRPr="00C863F2">
              <w:t xml:space="preserve">Ausência de notificação </w:t>
            </w:r>
            <w:r w:rsidR="00C2354B">
              <w:t>a respeito das</w:t>
            </w:r>
            <w:r w:rsidRPr="00C863F2">
              <w:t xml:space="preserve"> atualizações dos    horários na escala.</w:t>
            </w:r>
          </w:p>
        </w:tc>
      </w:tr>
      <w:tr w:rsidR="00C863F2" w:rsidRPr="00226E5A" w14:paraId="04A2AE14" w14:textId="77777777" w:rsidTr="00A10B90">
        <w:tc>
          <w:tcPr>
            <w:tcW w:w="3652" w:type="dxa"/>
          </w:tcPr>
          <w:p w14:paraId="7A9B1563" w14:textId="77777777" w:rsidR="00C863F2" w:rsidRDefault="00C863F2" w:rsidP="00A10B90">
            <w:r>
              <w:t>Afeta</w:t>
            </w:r>
          </w:p>
        </w:tc>
        <w:tc>
          <w:tcPr>
            <w:tcW w:w="5069" w:type="dxa"/>
          </w:tcPr>
          <w:p w14:paraId="2A90809C" w14:textId="5CD29EE0" w:rsidR="00C863F2" w:rsidRPr="00226E5A" w:rsidRDefault="00C863F2" w:rsidP="00A10B90">
            <w:pPr>
              <w:jc w:val="both"/>
            </w:pPr>
            <w:r>
              <w:rPr>
                <w:rStyle w:val="normaltextrun"/>
              </w:rPr>
              <w:t>Funcionários do setor operaciona</w:t>
            </w:r>
            <w:r w:rsidR="009F37D8">
              <w:rPr>
                <w:rStyle w:val="normaltextrun"/>
              </w:rPr>
              <w:t>l</w:t>
            </w:r>
            <w:r>
              <w:rPr>
                <w:rStyle w:val="normaltextrun"/>
              </w:rPr>
              <w:t>.</w:t>
            </w:r>
          </w:p>
        </w:tc>
      </w:tr>
      <w:tr w:rsidR="00C863F2" w:rsidRPr="00226E5A" w14:paraId="498E3693" w14:textId="77777777" w:rsidTr="00A10B90">
        <w:tc>
          <w:tcPr>
            <w:tcW w:w="3652" w:type="dxa"/>
            <w:tcBorders>
              <w:bottom w:val="single" w:sz="4" w:space="0" w:color="auto"/>
            </w:tcBorders>
          </w:tcPr>
          <w:p w14:paraId="6FFCDABA" w14:textId="77777777" w:rsidR="00C863F2" w:rsidRDefault="00C863F2" w:rsidP="00A10B90">
            <w:r>
              <w:t>O impacto deste problema é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52600AE1" w14:textId="1AB440BF" w:rsidR="00C863F2" w:rsidRPr="00226E5A" w:rsidRDefault="009F37D8" w:rsidP="00A10B90">
            <w:pPr>
              <w:jc w:val="both"/>
            </w:pPr>
            <w:r>
              <w:rPr>
                <w:rStyle w:val="normaltextrun"/>
              </w:rPr>
              <w:t xml:space="preserve">Dificuldade para permanecer atualizado </w:t>
            </w:r>
            <w:r w:rsidR="00C2354B">
              <w:rPr>
                <w:rStyle w:val="normaltextrun"/>
              </w:rPr>
              <w:t>a respeito das</w:t>
            </w:r>
            <w:r>
              <w:rPr>
                <w:rStyle w:val="normaltextrun"/>
              </w:rPr>
              <w:t> atualizações na escala.</w:t>
            </w:r>
          </w:p>
        </w:tc>
      </w:tr>
      <w:tr w:rsidR="00C863F2" w:rsidRPr="00226E5A" w14:paraId="552865AD" w14:textId="77777777" w:rsidTr="00A10B90">
        <w:tc>
          <w:tcPr>
            <w:tcW w:w="3652" w:type="dxa"/>
            <w:tcBorders>
              <w:bottom w:val="single" w:sz="4" w:space="0" w:color="auto"/>
            </w:tcBorders>
          </w:tcPr>
          <w:p w14:paraId="6FD08143" w14:textId="77777777" w:rsidR="00C863F2" w:rsidRDefault="00C863F2" w:rsidP="00A10B90">
            <w:r>
              <w:t>Uma solução ideal permitiria</w:t>
            </w:r>
          </w:p>
        </w:tc>
        <w:tc>
          <w:tcPr>
            <w:tcW w:w="5069" w:type="dxa"/>
            <w:tcBorders>
              <w:bottom w:val="single" w:sz="4" w:space="0" w:color="auto"/>
            </w:tcBorders>
          </w:tcPr>
          <w:p w14:paraId="2CFBDBB4" w14:textId="61B23313" w:rsidR="00C863F2" w:rsidRPr="00226E5A" w:rsidRDefault="009F37D8" w:rsidP="00A10B90">
            <w:pPr>
              <w:jc w:val="both"/>
            </w:pPr>
            <w:r>
              <w:rPr>
                <w:rStyle w:val="normaltextrun"/>
              </w:rPr>
              <w:t>Notificar os funcionários sempre que houver uma atualização.</w:t>
            </w:r>
          </w:p>
        </w:tc>
      </w:tr>
    </w:tbl>
    <w:p w14:paraId="46340995" w14:textId="556073A4" w:rsidR="00427B6E" w:rsidRDefault="00427B6E" w:rsidP="00C279A0"/>
    <w:p w14:paraId="44FE6409" w14:textId="0EDA1828" w:rsidR="0057552B" w:rsidRDefault="0057552B" w:rsidP="00CC2528">
      <w:pPr>
        <w:pStyle w:val="Heading1"/>
      </w:pPr>
    </w:p>
    <w:p w14:paraId="5FDD6B0E" w14:textId="45088C86" w:rsidR="008E7883" w:rsidRDefault="008E7883" w:rsidP="008E7883"/>
    <w:p w14:paraId="7403C559" w14:textId="4FB6CAE9" w:rsidR="008E7883" w:rsidRDefault="008E7883" w:rsidP="008E7883"/>
    <w:p w14:paraId="329335EC" w14:textId="77777777" w:rsidR="008E7883" w:rsidRPr="008E7883" w:rsidRDefault="008E7883" w:rsidP="008E7883"/>
    <w:p w14:paraId="6207FFA3" w14:textId="7763A6AE" w:rsidR="00CC2528" w:rsidRDefault="00884FFA" w:rsidP="00CC2528">
      <w:pPr>
        <w:pStyle w:val="Heading1"/>
      </w:pPr>
      <w:r>
        <w:lastRenderedPageBreak/>
        <w:t>3</w:t>
      </w:r>
      <w:r w:rsidR="00EC4690">
        <w:t>.</w:t>
      </w:r>
      <w:r w:rsidR="00EC4690">
        <w:tab/>
      </w:r>
      <w:r w:rsidR="00C76733">
        <w:t>Resumo dos usuários</w:t>
      </w:r>
      <w:bookmarkEnd w:id="6"/>
    </w:p>
    <w:p w14:paraId="4642B310" w14:textId="76FC11B7" w:rsidR="00AF6F93" w:rsidRPr="00494099" w:rsidRDefault="00AF6F93" w:rsidP="00494099">
      <w:pPr>
        <w:spacing w:line="360" w:lineRule="auto"/>
        <w:jc w:val="both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60"/>
        <w:gridCol w:w="5812"/>
      </w:tblGrid>
      <w:tr w:rsidR="00C76733" w14:paraId="60BFEA35" w14:textId="77777777" w:rsidTr="00C279A0">
        <w:tc>
          <w:tcPr>
            <w:tcW w:w="2660" w:type="dxa"/>
          </w:tcPr>
          <w:p w14:paraId="42D5FDDE" w14:textId="77777777" w:rsidR="00C76733" w:rsidRDefault="00C76733" w:rsidP="00C56772">
            <w:pPr>
              <w:jc w:val="both"/>
            </w:pPr>
            <w:r>
              <w:t>Nome</w:t>
            </w:r>
          </w:p>
        </w:tc>
        <w:tc>
          <w:tcPr>
            <w:tcW w:w="5812" w:type="dxa"/>
          </w:tcPr>
          <w:p w14:paraId="0C9F9265" w14:textId="77777777" w:rsidR="00C76733" w:rsidRDefault="00C76733" w:rsidP="00C56772">
            <w:pPr>
              <w:jc w:val="both"/>
            </w:pPr>
            <w:r>
              <w:t>Responsabilidade</w:t>
            </w:r>
          </w:p>
        </w:tc>
      </w:tr>
      <w:tr w:rsidR="00C76733" w14:paraId="428F59A1" w14:textId="77777777" w:rsidTr="00C76733">
        <w:tc>
          <w:tcPr>
            <w:tcW w:w="2660" w:type="dxa"/>
          </w:tcPr>
          <w:p w14:paraId="3D88D1F7" w14:textId="2D91545E" w:rsidR="00C76733" w:rsidRPr="00C662FC" w:rsidRDefault="00A53B04" w:rsidP="00C56772">
            <w:pPr>
              <w:jc w:val="both"/>
            </w:pPr>
            <w:r>
              <w:t>Administrador</w:t>
            </w:r>
          </w:p>
        </w:tc>
        <w:tc>
          <w:tcPr>
            <w:tcW w:w="5812" w:type="dxa"/>
          </w:tcPr>
          <w:p w14:paraId="22712F9D" w14:textId="79F66A08" w:rsidR="00C76733" w:rsidRPr="00793C05" w:rsidRDefault="00D04EB8" w:rsidP="00C56772">
            <w:pPr>
              <w:jc w:val="both"/>
            </w:pPr>
            <w:r w:rsidRPr="00793C05">
              <w:t xml:space="preserve">- </w:t>
            </w:r>
            <w:proofErr w:type="gramStart"/>
            <w:r w:rsidR="00EA01FA" w:rsidRPr="00793C05">
              <w:t>cadastrar</w:t>
            </w:r>
            <w:proofErr w:type="gramEnd"/>
            <w:r w:rsidR="00EA01FA" w:rsidRPr="00793C05">
              <w:t xml:space="preserve"> as</w:t>
            </w:r>
            <w:r w:rsidR="009847A1" w:rsidRPr="00793C05">
              <w:t xml:space="preserve"> escalas</w:t>
            </w:r>
          </w:p>
          <w:p w14:paraId="7D4EBC4C" w14:textId="65FBA43C" w:rsidR="00153512" w:rsidRPr="00793C05" w:rsidRDefault="00153512" w:rsidP="00C56772">
            <w:pPr>
              <w:jc w:val="both"/>
            </w:pPr>
            <w:r w:rsidRPr="00793C05">
              <w:t>-</w:t>
            </w:r>
            <w:r w:rsidR="00854C43" w:rsidRPr="00793C05">
              <w:t xml:space="preserve"> </w:t>
            </w:r>
            <w:proofErr w:type="gramStart"/>
            <w:r w:rsidR="004D0CD8" w:rsidRPr="00793C05">
              <w:t>modificar</w:t>
            </w:r>
            <w:proofErr w:type="gramEnd"/>
            <w:r w:rsidR="004D0CD8" w:rsidRPr="00793C05">
              <w:t xml:space="preserve"> as</w:t>
            </w:r>
            <w:r w:rsidR="00854C43" w:rsidRPr="00793C05">
              <w:t xml:space="preserve"> escalas</w:t>
            </w:r>
          </w:p>
          <w:p w14:paraId="65257513" w14:textId="51FAEBA0" w:rsidR="00C76733" w:rsidRPr="00793C05" w:rsidRDefault="00C76733" w:rsidP="0042148C">
            <w:pPr>
              <w:jc w:val="both"/>
            </w:pPr>
            <w:r w:rsidRPr="00793C05">
              <w:t xml:space="preserve">- </w:t>
            </w:r>
            <w:proofErr w:type="gramStart"/>
            <w:r w:rsidRPr="00793C05">
              <w:t>cadastra</w:t>
            </w:r>
            <w:r w:rsidR="005E6161" w:rsidRPr="00793C05">
              <w:t>r</w:t>
            </w:r>
            <w:proofErr w:type="gramEnd"/>
            <w:r w:rsidRPr="00793C05">
              <w:t xml:space="preserve"> </w:t>
            </w:r>
            <w:r w:rsidR="004D0CD8" w:rsidRPr="00793C05">
              <w:t>os usuários</w:t>
            </w:r>
          </w:p>
          <w:p w14:paraId="2BE67125" w14:textId="73E0FF57" w:rsidR="0042148C" w:rsidRPr="00793C05" w:rsidRDefault="0042148C" w:rsidP="0042148C">
            <w:pPr>
              <w:jc w:val="both"/>
            </w:pPr>
            <w:r w:rsidRPr="00793C05">
              <w:t xml:space="preserve">- </w:t>
            </w:r>
            <w:proofErr w:type="gramStart"/>
            <w:r w:rsidR="004D0CD8" w:rsidRPr="00793C05">
              <w:t>modificar</w:t>
            </w:r>
            <w:proofErr w:type="gramEnd"/>
            <w:r w:rsidR="004D0CD8" w:rsidRPr="00793C05">
              <w:t xml:space="preserve"> os</w:t>
            </w:r>
            <w:r w:rsidRPr="00793C05">
              <w:t xml:space="preserve"> usuários</w:t>
            </w:r>
          </w:p>
        </w:tc>
      </w:tr>
      <w:tr w:rsidR="005C5980" w14:paraId="4BE99039" w14:textId="77777777" w:rsidTr="00C76733">
        <w:tc>
          <w:tcPr>
            <w:tcW w:w="2660" w:type="dxa"/>
          </w:tcPr>
          <w:p w14:paraId="77D5D75C" w14:textId="176B256C" w:rsidR="005C5980" w:rsidRDefault="00340547" w:rsidP="00C56772">
            <w:pPr>
              <w:jc w:val="both"/>
            </w:pPr>
            <w:r>
              <w:t>Usuário comum</w:t>
            </w:r>
          </w:p>
        </w:tc>
        <w:tc>
          <w:tcPr>
            <w:tcW w:w="5812" w:type="dxa"/>
          </w:tcPr>
          <w:p w14:paraId="0A3ACAD7" w14:textId="77777777" w:rsidR="005C5980" w:rsidRPr="00793C05" w:rsidRDefault="005E0682" w:rsidP="00C56772">
            <w:pPr>
              <w:jc w:val="both"/>
            </w:pPr>
            <w:r w:rsidRPr="00793C05">
              <w:t xml:space="preserve">- </w:t>
            </w:r>
            <w:proofErr w:type="gramStart"/>
            <w:r w:rsidRPr="00793C05">
              <w:t>acessar</w:t>
            </w:r>
            <w:proofErr w:type="gramEnd"/>
            <w:r w:rsidRPr="00793C05">
              <w:t xml:space="preserve"> as escalas</w:t>
            </w:r>
          </w:p>
          <w:p w14:paraId="61B3DB1B" w14:textId="7579E8F9" w:rsidR="00C93D89" w:rsidRPr="00793C05" w:rsidRDefault="00C93D89" w:rsidP="00C56772">
            <w:pPr>
              <w:jc w:val="both"/>
            </w:pPr>
            <w:r w:rsidRPr="00793C05">
              <w:t xml:space="preserve">- </w:t>
            </w:r>
            <w:proofErr w:type="gramStart"/>
            <w:r w:rsidR="00033EE0" w:rsidRPr="00793C05">
              <w:t>solicitar</w:t>
            </w:r>
            <w:proofErr w:type="gramEnd"/>
            <w:r w:rsidR="00033EE0" w:rsidRPr="00793C05">
              <w:t xml:space="preserve"> trocas de horário</w:t>
            </w:r>
          </w:p>
        </w:tc>
      </w:tr>
    </w:tbl>
    <w:p w14:paraId="730E5960" w14:textId="77777777" w:rsidR="00E56370" w:rsidRDefault="00E56370"/>
    <w:p w14:paraId="0887A44D" w14:textId="77777777" w:rsidR="000F1A8B" w:rsidRDefault="00C749CB" w:rsidP="000F1A8B">
      <w:pPr>
        <w:pStyle w:val="Heading1"/>
      </w:pPr>
      <w:bookmarkStart w:id="7" w:name="_Toc64550801"/>
      <w:r>
        <w:t>4</w:t>
      </w:r>
      <w:r w:rsidR="000F1A8B">
        <w:t>.</w:t>
      </w:r>
      <w:r w:rsidR="000F1A8B">
        <w:tab/>
        <w:t>Descrição da Solução Proposta</w:t>
      </w:r>
      <w:bookmarkEnd w:id="7"/>
    </w:p>
    <w:p w14:paraId="56B6CB27" w14:textId="2D4C5A2A" w:rsidR="000F1A8B" w:rsidRDefault="000F1A8B" w:rsidP="000F1A8B">
      <w:pPr>
        <w:spacing w:line="360" w:lineRule="auto"/>
        <w:jc w:val="both"/>
      </w:pPr>
    </w:p>
    <w:p w14:paraId="3D9C8550" w14:textId="794ED4F6" w:rsidR="000F1A8B" w:rsidRPr="000F75AF" w:rsidRDefault="00550B28" w:rsidP="00567CFC">
      <w:pPr>
        <w:spacing w:line="360" w:lineRule="auto"/>
        <w:jc w:val="both"/>
        <w:rPr>
          <w:highlight w:val="yellow"/>
        </w:rPr>
      </w:pPr>
      <w:r>
        <w:t>No momento as escalas tradicionais</w:t>
      </w:r>
      <w:r w:rsidR="009A2108">
        <w:t xml:space="preserve"> são disponibilizadas </w:t>
      </w:r>
      <w:r w:rsidR="00CB2BA7">
        <w:t>por meio</w:t>
      </w:r>
      <w:r w:rsidR="009A2108">
        <w:t xml:space="preserve"> de um quadro</w:t>
      </w:r>
      <w:r w:rsidR="00BE03BB">
        <w:t>, gerando certa dificul</w:t>
      </w:r>
      <w:r w:rsidR="001C1C0A">
        <w:t>d</w:t>
      </w:r>
      <w:r w:rsidR="00BE03BB">
        <w:t>a</w:t>
      </w:r>
      <w:r w:rsidR="001C1C0A">
        <w:t>de</w:t>
      </w:r>
      <w:r w:rsidR="00BE03BB">
        <w:t xml:space="preserve"> de acesso por parte dos funcionários</w:t>
      </w:r>
      <w:r w:rsidR="001C1C0A">
        <w:t xml:space="preserve">. </w:t>
      </w:r>
      <w:r w:rsidR="00A26C79">
        <w:t>A solução proposta permitiria a disponibi</w:t>
      </w:r>
      <w:r w:rsidR="00D244FA">
        <w:t>li</w:t>
      </w:r>
      <w:r w:rsidR="00A26C79">
        <w:t xml:space="preserve">dade </w:t>
      </w:r>
      <w:r w:rsidR="00D244FA">
        <w:t>das escalas de forma remota</w:t>
      </w:r>
      <w:r w:rsidR="00423A8B">
        <w:t xml:space="preserve">, </w:t>
      </w:r>
      <w:r w:rsidR="007D44CC">
        <w:t>proporcionando</w:t>
      </w:r>
      <w:r w:rsidR="007E2D9A">
        <w:t xml:space="preserve"> </w:t>
      </w:r>
      <w:r w:rsidR="00D51BC9">
        <w:t>aos</w:t>
      </w:r>
      <w:r w:rsidR="007E2D9A">
        <w:t xml:space="preserve"> funcionários </w:t>
      </w:r>
      <w:r w:rsidR="00537675">
        <w:t xml:space="preserve">uma maneira de </w:t>
      </w:r>
      <w:r w:rsidR="007E2D9A">
        <w:t>permane</w:t>
      </w:r>
      <w:r w:rsidR="00537675">
        <w:t xml:space="preserve">cerem </w:t>
      </w:r>
      <w:r w:rsidR="007E2D9A">
        <w:t>atualizados</w:t>
      </w:r>
      <w:r w:rsidR="00D244FA">
        <w:t>.</w:t>
      </w:r>
    </w:p>
    <w:p w14:paraId="38B3285A" w14:textId="77777777" w:rsidR="000F1A8B" w:rsidRDefault="000F1A8B"/>
    <w:p w14:paraId="4C1FD9D0" w14:textId="4C2E8908" w:rsidR="0083298D" w:rsidRPr="001E50B3" w:rsidRDefault="0083298D" w:rsidP="0083298D">
      <w:pPr>
        <w:pStyle w:val="Heading2"/>
        <w:rPr>
          <w:i w:val="0"/>
          <w:iCs w:val="0"/>
        </w:rPr>
      </w:pPr>
      <w:bookmarkStart w:id="8" w:name="_Toc64550802"/>
      <w:r w:rsidRPr="001E50B3">
        <w:rPr>
          <w:i w:val="0"/>
          <w:iCs w:val="0"/>
        </w:rPr>
        <w:t xml:space="preserve">4.1 </w:t>
      </w:r>
      <w:r w:rsidR="00D35244" w:rsidRPr="001E50B3">
        <w:rPr>
          <w:i w:val="0"/>
          <w:iCs w:val="0"/>
        </w:rPr>
        <w:tab/>
      </w:r>
      <w:r w:rsidRPr="001E50B3">
        <w:rPr>
          <w:i w:val="0"/>
          <w:iCs w:val="0"/>
        </w:rPr>
        <w:t>Avaliação de concorrentes</w:t>
      </w:r>
      <w:bookmarkEnd w:id="8"/>
    </w:p>
    <w:p w14:paraId="7CF3E796" w14:textId="77777777" w:rsidR="000F1A8B" w:rsidRDefault="000F1A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60"/>
        <w:gridCol w:w="2693"/>
        <w:gridCol w:w="3119"/>
      </w:tblGrid>
      <w:tr w:rsidR="0045475C" w14:paraId="30D9CF2D" w14:textId="77777777" w:rsidTr="00A0323B">
        <w:tc>
          <w:tcPr>
            <w:tcW w:w="2660" w:type="dxa"/>
          </w:tcPr>
          <w:p w14:paraId="3235300C" w14:textId="46D0F781" w:rsidR="0045475C" w:rsidRDefault="0064793A" w:rsidP="008B0271">
            <w:pPr>
              <w:jc w:val="both"/>
            </w:pPr>
            <w:bookmarkStart w:id="9" w:name="_Toc64550803"/>
            <w:r>
              <w:t>Nome do concorrente</w:t>
            </w:r>
          </w:p>
        </w:tc>
        <w:tc>
          <w:tcPr>
            <w:tcW w:w="2693" w:type="dxa"/>
          </w:tcPr>
          <w:p w14:paraId="3ABE148F" w14:textId="487214C0" w:rsidR="0045475C" w:rsidRDefault="004962D3" w:rsidP="008B0271">
            <w:pPr>
              <w:jc w:val="both"/>
            </w:pPr>
            <w:r>
              <w:t>Prós</w:t>
            </w:r>
          </w:p>
        </w:tc>
        <w:tc>
          <w:tcPr>
            <w:tcW w:w="3119" w:type="dxa"/>
          </w:tcPr>
          <w:p w14:paraId="7F59BDF8" w14:textId="6AD2FF56" w:rsidR="0045475C" w:rsidRDefault="004962D3" w:rsidP="008B0271">
            <w:pPr>
              <w:jc w:val="both"/>
            </w:pPr>
            <w:r>
              <w:t>Contras</w:t>
            </w:r>
          </w:p>
        </w:tc>
      </w:tr>
      <w:tr w:rsidR="0042001B" w14:paraId="7EC0F7A7" w14:textId="77777777" w:rsidTr="00A0323B">
        <w:tc>
          <w:tcPr>
            <w:tcW w:w="2660" w:type="dxa"/>
          </w:tcPr>
          <w:p w14:paraId="08772E9A" w14:textId="15A401B7" w:rsidR="0042001B" w:rsidRDefault="000042A6" w:rsidP="0042001B">
            <w:pPr>
              <w:jc w:val="both"/>
            </w:pPr>
            <w:r>
              <w:t>Integracn.tv</w:t>
            </w:r>
          </w:p>
          <w:p w14:paraId="5F437720" w14:textId="77777777" w:rsidR="0042001B" w:rsidRDefault="0042001B" w:rsidP="0042001B">
            <w:pPr>
              <w:jc w:val="both"/>
            </w:pPr>
          </w:p>
          <w:p w14:paraId="3A3DF4C5" w14:textId="77777777" w:rsidR="0042001B" w:rsidRDefault="0042001B" w:rsidP="0042001B">
            <w:pPr>
              <w:jc w:val="both"/>
            </w:pPr>
          </w:p>
          <w:p w14:paraId="75E403DA" w14:textId="77777777" w:rsidR="0042001B" w:rsidRDefault="0042001B" w:rsidP="0042001B">
            <w:pPr>
              <w:jc w:val="both"/>
            </w:pPr>
          </w:p>
          <w:p w14:paraId="4774BDAD" w14:textId="77777777" w:rsidR="0042001B" w:rsidRDefault="0042001B" w:rsidP="0042001B">
            <w:pPr>
              <w:jc w:val="both"/>
            </w:pPr>
          </w:p>
          <w:p w14:paraId="649D7CDF" w14:textId="77777777" w:rsidR="0042001B" w:rsidRDefault="0042001B" w:rsidP="0042001B">
            <w:pPr>
              <w:jc w:val="both"/>
            </w:pPr>
          </w:p>
          <w:p w14:paraId="08CC6DDA" w14:textId="77777777" w:rsidR="0042001B" w:rsidRDefault="0042001B" w:rsidP="0042001B">
            <w:pPr>
              <w:jc w:val="both"/>
            </w:pPr>
          </w:p>
          <w:p w14:paraId="247FE42F" w14:textId="5FA7AEA7" w:rsidR="0042001B" w:rsidRDefault="0042001B" w:rsidP="0042001B">
            <w:pPr>
              <w:jc w:val="both"/>
            </w:pPr>
          </w:p>
        </w:tc>
        <w:tc>
          <w:tcPr>
            <w:tcW w:w="2693" w:type="dxa"/>
          </w:tcPr>
          <w:p w14:paraId="5F090DB9" w14:textId="0E2F144B" w:rsidR="0042001B" w:rsidRDefault="0042001B" w:rsidP="0042001B">
            <w:pPr>
              <w:jc w:val="both"/>
            </w:pPr>
            <w:r>
              <w:t xml:space="preserve">- Possui </w:t>
            </w:r>
            <w:r w:rsidR="00CB5D64">
              <w:t>um sistema de escalas exclusivo para a emissora</w:t>
            </w:r>
            <w:r w:rsidR="00014361">
              <w:t>, desenvolvido por sua própria equipe de TI</w:t>
            </w:r>
            <w:r w:rsidR="008D078E">
              <w:t>;</w:t>
            </w:r>
          </w:p>
          <w:p w14:paraId="79605E53" w14:textId="77777777" w:rsidR="0042001B" w:rsidRDefault="0042001B" w:rsidP="0042001B">
            <w:pPr>
              <w:jc w:val="both"/>
            </w:pPr>
          </w:p>
          <w:p w14:paraId="010F9A7B" w14:textId="101CA7C0" w:rsidR="0042001B" w:rsidRDefault="0042001B" w:rsidP="0042001B">
            <w:pPr>
              <w:jc w:val="both"/>
            </w:pPr>
            <w:r>
              <w:t xml:space="preserve">- Possui </w:t>
            </w:r>
            <w:r w:rsidR="00627ABE">
              <w:t>informações relevantes aos funcionários</w:t>
            </w:r>
            <w:r w:rsidR="006A5C74">
              <w:t xml:space="preserve"> a respeito de seus respectivos horários</w:t>
            </w:r>
            <w:r w:rsidR="008D078E">
              <w:t>;</w:t>
            </w:r>
          </w:p>
          <w:p w14:paraId="4EA60BC4" w14:textId="77777777" w:rsidR="0042001B" w:rsidRDefault="0042001B" w:rsidP="0042001B">
            <w:pPr>
              <w:jc w:val="both"/>
            </w:pPr>
          </w:p>
          <w:p w14:paraId="5961AD39" w14:textId="6C7EA2C9" w:rsidR="0042001B" w:rsidRDefault="0042001B" w:rsidP="0042001B">
            <w:pPr>
              <w:jc w:val="both"/>
            </w:pPr>
            <w:r>
              <w:t xml:space="preserve">- Possui </w:t>
            </w:r>
            <w:r w:rsidR="00007825">
              <w:t>informações sobre os programas</w:t>
            </w:r>
            <w:r w:rsidR="00423656">
              <w:t xml:space="preserve"> e quais funcionários estão relacionados a eles</w:t>
            </w:r>
            <w:r>
              <w:t>.</w:t>
            </w:r>
          </w:p>
        </w:tc>
        <w:tc>
          <w:tcPr>
            <w:tcW w:w="3119" w:type="dxa"/>
          </w:tcPr>
          <w:p w14:paraId="4BE55DC6" w14:textId="1CA9019C" w:rsidR="0042001B" w:rsidRDefault="0042001B" w:rsidP="0042001B">
            <w:pPr>
              <w:jc w:val="both"/>
            </w:pPr>
            <w:r>
              <w:t xml:space="preserve">- </w:t>
            </w:r>
            <w:r w:rsidR="005C4D5F">
              <w:t xml:space="preserve">O funcionário </w:t>
            </w:r>
            <w:r w:rsidR="00DA7844">
              <w:t xml:space="preserve">somente </w:t>
            </w:r>
            <w:r w:rsidR="005C4D5F">
              <w:t>pode ver a sua própria escala</w:t>
            </w:r>
            <w:r w:rsidR="000E5F21">
              <w:t>, inviabilizando a possibilidade de trocar horário com outros funcionários</w:t>
            </w:r>
            <w:r w:rsidR="008D078E">
              <w:t>;</w:t>
            </w:r>
          </w:p>
          <w:p w14:paraId="28ED3881" w14:textId="77777777" w:rsidR="000E5F21" w:rsidRDefault="000E5F21" w:rsidP="0042001B">
            <w:pPr>
              <w:jc w:val="both"/>
            </w:pPr>
          </w:p>
          <w:p w14:paraId="133F4EDC" w14:textId="186FB065" w:rsidR="0042001B" w:rsidRDefault="0042001B" w:rsidP="0042001B">
            <w:pPr>
              <w:jc w:val="both"/>
            </w:pPr>
            <w:r>
              <w:t xml:space="preserve">- </w:t>
            </w:r>
            <w:r w:rsidR="0074214E">
              <w:t xml:space="preserve">Sendo um sistema </w:t>
            </w:r>
            <w:r w:rsidR="00064FAB">
              <w:t>exclusivo da Canção Nova, somente pode ser utilizado por ela</w:t>
            </w:r>
            <w:r>
              <w:t>.</w:t>
            </w:r>
          </w:p>
        </w:tc>
      </w:tr>
      <w:tr w:rsidR="0042001B" w14:paraId="40166BEF" w14:textId="50CBFC1A" w:rsidTr="00A0323B">
        <w:tc>
          <w:tcPr>
            <w:tcW w:w="2660" w:type="dxa"/>
          </w:tcPr>
          <w:p w14:paraId="2EEDC365" w14:textId="22FDC67E" w:rsidR="0042001B" w:rsidRPr="00C662FC" w:rsidRDefault="0042001B" w:rsidP="0042001B">
            <w:pPr>
              <w:jc w:val="both"/>
            </w:pPr>
            <w:r>
              <w:t xml:space="preserve">Escalas </w:t>
            </w:r>
            <w:r w:rsidRPr="00F8421D">
              <w:rPr>
                <w:i/>
                <w:iCs/>
              </w:rPr>
              <w:t>Online</w:t>
            </w:r>
          </w:p>
        </w:tc>
        <w:tc>
          <w:tcPr>
            <w:tcW w:w="2693" w:type="dxa"/>
          </w:tcPr>
          <w:p w14:paraId="4FF86784" w14:textId="4440281D" w:rsidR="0042001B" w:rsidRDefault="0042001B" w:rsidP="0042001B">
            <w:pPr>
              <w:jc w:val="both"/>
            </w:pPr>
            <w:r>
              <w:t>- Oferece diversas informações;</w:t>
            </w:r>
          </w:p>
          <w:p w14:paraId="5706453F" w14:textId="77777777" w:rsidR="0042001B" w:rsidRDefault="0042001B" w:rsidP="0042001B">
            <w:pPr>
              <w:jc w:val="both"/>
            </w:pPr>
          </w:p>
          <w:p w14:paraId="69E2E274" w14:textId="655E5D31" w:rsidR="0042001B" w:rsidRPr="00793C05" w:rsidRDefault="0042001B" w:rsidP="0042001B">
            <w:pPr>
              <w:jc w:val="both"/>
            </w:pPr>
            <w:r>
              <w:t>- Há boa organização da estrutura.</w:t>
            </w:r>
          </w:p>
        </w:tc>
        <w:tc>
          <w:tcPr>
            <w:tcW w:w="3119" w:type="dxa"/>
          </w:tcPr>
          <w:p w14:paraId="4CA9918B" w14:textId="4A2960FC" w:rsidR="0042001B" w:rsidRDefault="0042001B" w:rsidP="0042001B">
            <w:pPr>
              <w:jc w:val="both"/>
            </w:pPr>
            <w:r>
              <w:t>- Não possui especificidade;</w:t>
            </w:r>
          </w:p>
          <w:p w14:paraId="305A28E9" w14:textId="77777777" w:rsidR="0042001B" w:rsidRDefault="0042001B" w:rsidP="0042001B">
            <w:pPr>
              <w:jc w:val="both"/>
            </w:pPr>
          </w:p>
          <w:p w14:paraId="3C934EBB" w14:textId="684B3810" w:rsidR="0042001B" w:rsidRPr="00793C05" w:rsidRDefault="0042001B" w:rsidP="0042001B">
            <w:pPr>
              <w:jc w:val="both"/>
            </w:pPr>
            <w:r>
              <w:t>- Algumas funcionalidades não estão habilitadas.</w:t>
            </w:r>
          </w:p>
        </w:tc>
      </w:tr>
      <w:tr w:rsidR="0042001B" w14:paraId="6D9C8123" w14:textId="77777777" w:rsidTr="00A0323B">
        <w:tc>
          <w:tcPr>
            <w:tcW w:w="2660" w:type="dxa"/>
          </w:tcPr>
          <w:p w14:paraId="0BFCE933" w14:textId="30BA1570" w:rsidR="0042001B" w:rsidRDefault="0042001B" w:rsidP="0042001B">
            <w:pPr>
              <w:jc w:val="both"/>
            </w:pPr>
            <w:r>
              <w:t>Escala</w:t>
            </w:r>
          </w:p>
        </w:tc>
        <w:tc>
          <w:tcPr>
            <w:tcW w:w="2693" w:type="dxa"/>
          </w:tcPr>
          <w:p w14:paraId="52BA8E46" w14:textId="5D9366D5" w:rsidR="0042001B" w:rsidRDefault="0042001B" w:rsidP="0042001B">
            <w:pPr>
              <w:jc w:val="both"/>
            </w:pPr>
            <w:r>
              <w:t>- Interface amigável</w:t>
            </w:r>
            <w:r w:rsidR="008D078E">
              <w:t>;</w:t>
            </w:r>
          </w:p>
          <w:p w14:paraId="5B56598B" w14:textId="77777777" w:rsidR="0042001B" w:rsidRDefault="0042001B" w:rsidP="0042001B">
            <w:pPr>
              <w:jc w:val="both"/>
            </w:pPr>
          </w:p>
          <w:p w14:paraId="7999508E" w14:textId="73786994" w:rsidR="0042001B" w:rsidRDefault="0042001B" w:rsidP="0042001B">
            <w:pPr>
              <w:jc w:val="both"/>
            </w:pPr>
            <w:r>
              <w:t>-</w:t>
            </w:r>
            <w:r w:rsidR="00895884">
              <w:t xml:space="preserve"> </w:t>
            </w:r>
            <w:r>
              <w:t xml:space="preserve">Informações dos </w:t>
            </w:r>
            <w:r>
              <w:lastRenderedPageBreak/>
              <w:t>conteúdos de forma clara</w:t>
            </w:r>
            <w:r w:rsidR="008D078E">
              <w:t>;</w:t>
            </w:r>
          </w:p>
          <w:p w14:paraId="64E98587" w14:textId="77777777" w:rsidR="0042001B" w:rsidRDefault="0042001B" w:rsidP="0042001B">
            <w:pPr>
              <w:jc w:val="both"/>
            </w:pPr>
          </w:p>
          <w:p w14:paraId="008AF524" w14:textId="3C0E3A8E" w:rsidR="0042001B" w:rsidRDefault="0042001B" w:rsidP="0042001B">
            <w:pPr>
              <w:jc w:val="both"/>
            </w:pPr>
            <w:r>
              <w:t>- Possuem leis trabalhistas.</w:t>
            </w:r>
          </w:p>
        </w:tc>
        <w:tc>
          <w:tcPr>
            <w:tcW w:w="3119" w:type="dxa"/>
          </w:tcPr>
          <w:p w14:paraId="06D3F6B7" w14:textId="4EBEF1AA" w:rsidR="0042001B" w:rsidRDefault="0042001B" w:rsidP="0042001B">
            <w:pPr>
              <w:jc w:val="both"/>
            </w:pPr>
            <w:r>
              <w:lastRenderedPageBreak/>
              <w:t xml:space="preserve">- Não é possível testar o </w:t>
            </w:r>
            <w:r w:rsidRPr="00895884">
              <w:rPr>
                <w:i/>
                <w:iCs/>
              </w:rPr>
              <w:t>software</w:t>
            </w:r>
            <w:r>
              <w:t xml:space="preserve"> sem fazer contato com a empresa</w:t>
            </w:r>
            <w:r w:rsidR="008D078E">
              <w:t>;</w:t>
            </w:r>
          </w:p>
          <w:p w14:paraId="51042AB1" w14:textId="77777777" w:rsidR="0042001B" w:rsidRDefault="0042001B" w:rsidP="0042001B">
            <w:pPr>
              <w:jc w:val="both"/>
            </w:pPr>
          </w:p>
          <w:p w14:paraId="305B7391" w14:textId="488CBEC1" w:rsidR="0042001B" w:rsidRDefault="0042001B" w:rsidP="0042001B">
            <w:pPr>
              <w:jc w:val="both"/>
            </w:pPr>
            <w:r>
              <w:t xml:space="preserve">- Demora no tempo de resposta da empresa para teste do </w:t>
            </w:r>
            <w:r w:rsidRPr="00895884">
              <w:rPr>
                <w:i/>
                <w:iCs/>
              </w:rPr>
              <w:t>software</w:t>
            </w:r>
            <w:r w:rsidR="008D078E">
              <w:t>;</w:t>
            </w:r>
          </w:p>
          <w:p w14:paraId="5F09A365" w14:textId="77777777" w:rsidR="0042001B" w:rsidRDefault="0042001B" w:rsidP="0042001B">
            <w:pPr>
              <w:jc w:val="both"/>
            </w:pPr>
          </w:p>
          <w:p w14:paraId="6DEB0E9D" w14:textId="4A3982D2" w:rsidR="0042001B" w:rsidRDefault="0042001B" w:rsidP="0042001B">
            <w:pPr>
              <w:jc w:val="both"/>
            </w:pPr>
            <w:r>
              <w:t xml:space="preserve">- </w:t>
            </w:r>
            <w:r w:rsidRPr="00895884">
              <w:rPr>
                <w:i/>
                <w:iCs/>
              </w:rPr>
              <w:t>Software</w:t>
            </w:r>
            <w:r>
              <w:t xml:space="preserve"> genérico pois abrange diversos tipos de escalas</w:t>
            </w:r>
            <w:r w:rsidR="008D078E">
              <w:t>.</w:t>
            </w:r>
          </w:p>
        </w:tc>
      </w:tr>
    </w:tbl>
    <w:p w14:paraId="374D77F6" w14:textId="77777777" w:rsidR="002D10B7" w:rsidRDefault="002D10B7" w:rsidP="00B55EC8">
      <w:pPr>
        <w:pStyle w:val="Heading1"/>
      </w:pPr>
    </w:p>
    <w:p w14:paraId="3FCADFA7" w14:textId="00181796" w:rsidR="00647551" w:rsidRDefault="00C749CB" w:rsidP="00B55EC8">
      <w:pPr>
        <w:pStyle w:val="Heading1"/>
      </w:pPr>
      <w:r>
        <w:t>5</w:t>
      </w:r>
      <w:r w:rsidR="00647551">
        <w:t>.</w:t>
      </w:r>
      <w:r w:rsidR="00647551">
        <w:tab/>
      </w:r>
      <w:r w:rsidR="00815DFA">
        <w:t>Forma de monetização</w:t>
      </w:r>
      <w:bookmarkEnd w:id="9"/>
      <w:r w:rsidR="00815DFA">
        <w:t xml:space="preserve"> </w:t>
      </w:r>
    </w:p>
    <w:p w14:paraId="64F2DB0A" w14:textId="28E181CE" w:rsidR="00B55EC8" w:rsidRPr="00927F03" w:rsidRDefault="00C05FE5" w:rsidP="00C279A0">
      <w:pPr>
        <w:jc w:val="both"/>
      </w:pPr>
      <w:r w:rsidRPr="00F61A9D">
        <w:t xml:space="preserve">Ao concluir o </w:t>
      </w:r>
      <w:r w:rsidR="00E942A5" w:rsidRPr="00895884">
        <w:rPr>
          <w:i/>
          <w:iCs/>
        </w:rPr>
        <w:t>software</w:t>
      </w:r>
      <w:r w:rsidRPr="00F61A9D">
        <w:t xml:space="preserve">, </w:t>
      </w:r>
      <w:r w:rsidR="0054187D">
        <w:t>o objetivo</w:t>
      </w:r>
      <w:r w:rsidR="002A0F52" w:rsidRPr="00F61A9D">
        <w:t xml:space="preserve"> é </w:t>
      </w:r>
      <w:r w:rsidR="004241AD" w:rsidRPr="00F61A9D">
        <w:t>oferecê-lo</w:t>
      </w:r>
      <w:r w:rsidR="002A0F52" w:rsidRPr="00F61A9D">
        <w:t xml:space="preserve"> à empresa </w:t>
      </w:r>
      <w:r w:rsidR="006514DD" w:rsidRPr="00F61A9D">
        <w:t>TV Aparecida</w:t>
      </w:r>
      <w:r w:rsidR="002872AE" w:rsidRPr="00F61A9D">
        <w:t xml:space="preserve"> </w:t>
      </w:r>
      <w:r w:rsidR="00F8421D">
        <w:t>que seria a primeira empresa a utilizar o sistema</w:t>
      </w:r>
      <w:r w:rsidR="003F1951" w:rsidRPr="00F61A9D">
        <w:t xml:space="preserve">, a </w:t>
      </w:r>
      <w:r w:rsidR="00B25390" w:rsidRPr="00F61A9D">
        <w:t>próxima</w:t>
      </w:r>
      <w:r w:rsidR="00EA6F81" w:rsidRPr="00F61A9D">
        <w:t xml:space="preserve"> possibilidade</w:t>
      </w:r>
      <w:r w:rsidR="003F1951" w:rsidRPr="00F61A9D">
        <w:t xml:space="preserve"> de </w:t>
      </w:r>
      <w:r w:rsidR="00705211" w:rsidRPr="00F61A9D">
        <w:t xml:space="preserve">monetização ocorreria </w:t>
      </w:r>
      <w:r w:rsidR="00895884">
        <w:t>por intermédio</w:t>
      </w:r>
      <w:r w:rsidR="00705211" w:rsidRPr="00F61A9D">
        <w:t xml:space="preserve"> do pagamento </w:t>
      </w:r>
      <w:r w:rsidR="00265CB5" w:rsidRPr="00F61A9D">
        <w:t>mensal referente</w:t>
      </w:r>
      <w:r w:rsidR="003B4A32" w:rsidRPr="00F61A9D">
        <w:t xml:space="preserve"> </w:t>
      </w:r>
      <w:r w:rsidR="004241AD" w:rsidRPr="00F61A9D">
        <w:t>à</w:t>
      </w:r>
      <w:r w:rsidR="003B4A32" w:rsidRPr="00F61A9D">
        <w:t xml:space="preserve"> </w:t>
      </w:r>
      <w:r w:rsidR="00460A0E" w:rsidRPr="00F61A9D">
        <w:t xml:space="preserve">realização da </w:t>
      </w:r>
      <w:r w:rsidR="003B4A32" w:rsidRPr="00F61A9D">
        <w:t>manutenção</w:t>
      </w:r>
      <w:r w:rsidR="00FD6921" w:rsidRPr="00F61A9D">
        <w:t xml:space="preserve"> e possíveis atualizações</w:t>
      </w:r>
      <w:r w:rsidR="00751DF5" w:rsidRPr="00F61A9D">
        <w:t xml:space="preserve"> do</w:t>
      </w:r>
      <w:r w:rsidR="004F4030" w:rsidRPr="00F61A9D">
        <w:t xml:space="preserve"> respectivo</w:t>
      </w:r>
      <w:r w:rsidR="00751DF5" w:rsidRPr="00F61A9D">
        <w:t xml:space="preserve"> </w:t>
      </w:r>
      <w:r w:rsidR="00751DF5" w:rsidRPr="00895884">
        <w:rPr>
          <w:i/>
          <w:iCs/>
        </w:rPr>
        <w:t>s</w:t>
      </w:r>
      <w:r w:rsidR="00460A0E" w:rsidRPr="00895884">
        <w:rPr>
          <w:i/>
          <w:iCs/>
        </w:rPr>
        <w:t>oftware</w:t>
      </w:r>
      <w:r w:rsidR="00705211" w:rsidRPr="00F61A9D">
        <w:t>.</w:t>
      </w:r>
    </w:p>
    <w:p w14:paraId="406C580D" w14:textId="77777777" w:rsidR="002D10B7" w:rsidRDefault="002D10B7" w:rsidP="00D35244">
      <w:pPr>
        <w:pStyle w:val="Heading1"/>
      </w:pPr>
      <w:bookmarkStart w:id="10" w:name="_Toc64550804"/>
    </w:p>
    <w:p w14:paraId="19DCA319" w14:textId="31FFE120" w:rsidR="00D35244" w:rsidRPr="00D35244" w:rsidRDefault="00E0654E" w:rsidP="00D35244">
      <w:pPr>
        <w:pStyle w:val="Heading1"/>
      </w:pPr>
      <w:r>
        <w:t>6</w:t>
      </w:r>
      <w:r w:rsidR="00E66865">
        <w:t>.</w:t>
      </w:r>
      <w:r w:rsidR="00E66865">
        <w:tab/>
        <w:t>Restrições do Projeto</w:t>
      </w:r>
      <w:bookmarkEnd w:id="10"/>
    </w:p>
    <w:p w14:paraId="05696A4E" w14:textId="77777777" w:rsidR="00E66865" w:rsidRDefault="00E66865" w:rsidP="00E66865">
      <w:pPr>
        <w:spacing w:line="360" w:lineRule="auto"/>
        <w:jc w:val="both"/>
      </w:pPr>
    </w:p>
    <w:p w14:paraId="2BE342CA" w14:textId="0603F461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Entregar o </w:t>
      </w:r>
      <w:r w:rsidRPr="007764B6">
        <w:rPr>
          <w:i/>
          <w:iCs/>
        </w:rPr>
        <w:t>software</w:t>
      </w:r>
      <w:r w:rsidRPr="004D44F0">
        <w:t xml:space="preserve"> até o final desse respectivo ano;</w:t>
      </w:r>
    </w:p>
    <w:p w14:paraId="48861AA5" w14:textId="728B9F2B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O </w:t>
      </w:r>
      <w:r w:rsidRPr="007764B6">
        <w:rPr>
          <w:i/>
          <w:iCs/>
        </w:rPr>
        <w:t>software</w:t>
      </w:r>
      <w:r w:rsidRPr="004D44F0">
        <w:t xml:space="preserve"> deverá ser disponibilizado hospedado, podendo ser acessado </w:t>
      </w:r>
      <w:r w:rsidR="004D44F0" w:rsidRPr="004D44F0">
        <w:t>por meio</w:t>
      </w:r>
      <w:r w:rsidRPr="004D44F0">
        <w:t xml:space="preserve"> da </w:t>
      </w:r>
      <w:r w:rsidRPr="007764B6">
        <w:rPr>
          <w:i/>
          <w:iCs/>
        </w:rPr>
        <w:t>internet</w:t>
      </w:r>
      <w:r w:rsidRPr="004D44F0">
        <w:t>;</w:t>
      </w:r>
    </w:p>
    <w:p w14:paraId="5BB90EEC" w14:textId="1CABBDB9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Possuir um domínio com o nome do </w:t>
      </w:r>
      <w:r w:rsidRPr="007764B6">
        <w:rPr>
          <w:i/>
          <w:iCs/>
        </w:rPr>
        <w:t>software</w:t>
      </w:r>
      <w:r w:rsidRPr="004D44F0">
        <w:t>;</w:t>
      </w:r>
    </w:p>
    <w:p w14:paraId="657E4B8C" w14:textId="49138E30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Ter acesso à </w:t>
      </w:r>
      <w:r w:rsidRPr="007764B6">
        <w:rPr>
          <w:i/>
          <w:iCs/>
        </w:rPr>
        <w:t>internet</w:t>
      </w:r>
      <w:r w:rsidRPr="004D44F0">
        <w:t xml:space="preserve"> para acessar o </w:t>
      </w:r>
      <w:r w:rsidRPr="007764B6">
        <w:rPr>
          <w:i/>
          <w:iCs/>
        </w:rPr>
        <w:t>software</w:t>
      </w:r>
      <w:r w:rsidRPr="004D44F0">
        <w:t>;</w:t>
      </w:r>
    </w:p>
    <w:p w14:paraId="39253591" w14:textId="106B522F" w:rsidR="00155157" w:rsidRPr="004D44F0" w:rsidRDefault="00155157" w:rsidP="007764B6">
      <w:pPr>
        <w:pStyle w:val="ListParagraph"/>
        <w:numPr>
          <w:ilvl w:val="0"/>
          <w:numId w:val="14"/>
        </w:numPr>
        <w:jc w:val="both"/>
      </w:pPr>
      <w:r w:rsidRPr="004D44F0">
        <w:t xml:space="preserve">Utilização de </w:t>
      </w:r>
      <w:r w:rsidRPr="007764B6">
        <w:rPr>
          <w:i/>
          <w:iCs/>
        </w:rPr>
        <w:t>browser</w:t>
      </w:r>
      <w:r w:rsidRPr="004D44F0">
        <w:t xml:space="preserve"> para </w:t>
      </w:r>
      <w:r w:rsidR="00834519" w:rsidRPr="004D44F0">
        <w:t>utilizar</w:t>
      </w:r>
      <w:r w:rsidRPr="004D44F0">
        <w:t xml:space="preserve"> o </w:t>
      </w:r>
      <w:r w:rsidRPr="007764B6">
        <w:rPr>
          <w:i/>
          <w:iCs/>
        </w:rPr>
        <w:t>software</w:t>
      </w:r>
      <w:r w:rsidRPr="004D44F0">
        <w:t>.</w:t>
      </w:r>
    </w:p>
    <w:p w14:paraId="4A46AF1D" w14:textId="77777777" w:rsidR="00C279A0" w:rsidRDefault="00C279A0"/>
    <w:p w14:paraId="0726A0C3" w14:textId="7CCA5480" w:rsidR="009A6EE7" w:rsidRPr="00D35244" w:rsidRDefault="00473E77" w:rsidP="009A6EE7">
      <w:pPr>
        <w:pStyle w:val="Heading1"/>
      </w:pPr>
      <w:bookmarkStart w:id="11" w:name="_Toc64550805"/>
      <w:r>
        <w:t>7</w:t>
      </w:r>
      <w:r w:rsidR="00D35244">
        <w:t xml:space="preserve">. </w:t>
      </w:r>
      <w:r w:rsidR="009A6EE7" w:rsidRPr="009A6EE7">
        <w:t>Visão Geral do sistema – Modelo Conceitual</w:t>
      </w:r>
      <w:r w:rsidR="00B55EC8">
        <w:t xml:space="preserve"> e protótipos</w:t>
      </w:r>
      <w:bookmarkEnd w:id="11"/>
    </w:p>
    <w:p w14:paraId="6FF21A06" w14:textId="77777777" w:rsidR="009A6EE7" w:rsidRPr="009A6EE7" w:rsidRDefault="009A6EE7" w:rsidP="009A6EE7"/>
    <w:p w14:paraId="07BCB78B" w14:textId="442D6DE5" w:rsidR="00DF61A2" w:rsidRPr="001E50B3" w:rsidRDefault="00473E77" w:rsidP="00B55EC8">
      <w:pPr>
        <w:pStyle w:val="Heading2"/>
        <w:rPr>
          <w:i w:val="0"/>
          <w:iCs w:val="0"/>
        </w:rPr>
      </w:pPr>
      <w:bookmarkStart w:id="12" w:name="_Toc64550806"/>
      <w:r w:rsidRPr="001E50B3">
        <w:rPr>
          <w:i w:val="0"/>
          <w:iCs w:val="0"/>
        </w:rPr>
        <w:t>7</w:t>
      </w:r>
      <w:r w:rsidR="00B55EC8" w:rsidRPr="001E50B3">
        <w:rPr>
          <w:i w:val="0"/>
          <w:iCs w:val="0"/>
        </w:rPr>
        <w:t>.1 Regras de Negócios</w:t>
      </w:r>
      <w:bookmarkEnd w:id="12"/>
    </w:p>
    <w:p w14:paraId="6DD9F628" w14:textId="77777777" w:rsidR="0083298D" w:rsidRPr="0083298D" w:rsidRDefault="0083298D" w:rsidP="00832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544"/>
      </w:tblGrid>
      <w:tr w:rsidR="0083298D" w14:paraId="39061FA9" w14:textId="77777777" w:rsidTr="0083298D">
        <w:tc>
          <w:tcPr>
            <w:tcW w:w="1101" w:type="dxa"/>
          </w:tcPr>
          <w:p w14:paraId="5DC5523E" w14:textId="77777777" w:rsidR="0083298D" w:rsidRDefault="0083298D" w:rsidP="0083298D">
            <w:r>
              <w:t>Código</w:t>
            </w:r>
          </w:p>
        </w:tc>
        <w:tc>
          <w:tcPr>
            <w:tcW w:w="7544" w:type="dxa"/>
          </w:tcPr>
          <w:p w14:paraId="75F0FC25" w14:textId="77777777" w:rsidR="0083298D" w:rsidRDefault="0083298D" w:rsidP="0083298D">
            <w:r>
              <w:t>Descrição</w:t>
            </w:r>
          </w:p>
        </w:tc>
      </w:tr>
      <w:tr w:rsidR="0083298D" w14:paraId="2C35F34D" w14:textId="77777777" w:rsidTr="0083298D">
        <w:tc>
          <w:tcPr>
            <w:tcW w:w="1101" w:type="dxa"/>
          </w:tcPr>
          <w:p w14:paraId="3AF978ED" w14:textId="77777777" w:rsidR="0083298D" w:rsidRDefault="0083298D" w:rsidP="0083298D">
            <w:r>
              <w:t>RN01</w:t>
            </w:r>
          </w:p>
        </w:tc>
        <w:tc>
          <w:tcPr>
            <w:tcW w:w="7544" w:type="dxa"/>
          </w:tcPr>
          <w:p w14:paraId="0FA0F078" w14:textId="723657D7" w:rsidR="0083298D" w:rsidRDefault="0033056F" w:rsidP="0083298D">
            <w:r>
              <w:t xml:space="preserve">Para utilizar o </w:t>
            </w:r>
            <w:r w:rsidRPr="00C65E8F">
              <w:rPr>
                <w:i/>
                <w:iCs/>
              </w:rPr>
              <w:t>software</w:t>
            </w:r>
            <w:r>
              <w:t xml:space="preserve"> </w:t>
            </w:r>
            <w:r w:rsidR="008040F6">
              <w:t xml:space="preserve">é </w:t>
            </w:r>
            <w:r>
              <w:t>necess</w:t>
            </w:r>
            <w:r w:rsidR="008040F6">
              <w:t>ário</w:t>
            </w:r>
            <w:r>
              <w:t xml:space="preserve"> s</w:t>
            </w:r>
            <w:r w:rsidR="00DC209E">
              <w:t>er funcionário</w:t>
            </w:r>
            <w:r w:rsidR="00A55E4F">
              <w:t xml:space="preserve"> do setor operacional</w:t>
            </w:r>
            <w:r w:rsidR="00DC209E">
              <w:t xml:space="preserve"> da empresa</w:t>
            </w:r>
            <w:r w:rsidR="004E3CC0">
              <w:t xml:space="preserve"> e estar logado</w:t>
            </w:r>
            <w:r w:rsidR="003945E6">
              <w:t>.</w:t>
            </w:r>
          </w:p>
        </w:tc>
      </w:tr>
      <w:tr w:rsidR="0083298D" w14:paraId="77D33DB2" w14:textId="77777777" w:rsidTr="0083298D">
        <w:tc>
          <w:tcPr>
            <w:tcW w:w="1101" w:type="dxa"/>
          </w:tcPr>
          <w:p w14:paraId="2CC3A44B" w14:textId="52135D19" w:rsidR="0083298D" w:rsidRDefault="007F32BA" w:rsidP="0083298D">
            <w:r>
              <w:t>RN02</w:t>
            </w:r>
          </w:p>
        </w:tc>
        <w:tc>
          <w:tcPr>
            <w:tcW w:w="7544" w:type="dxa"/>
          </w:tcPr>
          <w:p w14:paraId="6882AA7C" w14:textId="7F9851FC" w:rsidR="0083298D" w:rsidRPr="00007075" w:rsidRDefault="00CB1A86" w:rsidP="00007075">
            <w:r w:rsidRPr="00007075">
              <w:t>O administrador é re</w:t>
            </w:r>
            <w:r w:rsidR="00007075" w:rsidRPr="00007075">
              <w:t>s</w:t>
            </w:r>
            <w:r w:rsidRPr="00007075">
              <w:t>po</w:t>
            </w:r>
            <w:r w:rsidR="00007075" w:rsidRPr="00007075">
              <w:t>n</w:t>
            </w:r>
            <w:r w:rsidRPr="00007075">
              <w:t>s</w:t>
            </w:r>
            <w:r w:rsidR="00007075" w:rsidRPr="00007075">
              <w:t>ável pelo</w:t>
            </w:r>
            <w:r w:rsidRPr="00007075">
              <w:t xml:space="preserve"> </w:t>
            </w:r>
            <w:r w:rsidR="00007075">
              <w:t>cadastro</w:t>
            </w:r>
            <w:r w:rsidRPr="00007075">
              <w:t xml:space="preserve"> </w:t>
            </w:r>
            <w:r w:rsidR="00007075" w:rsidRPr="00007075">
              <w:t>d</w:t>
            </w:r>
            <w:r w:rsidRPr="00007075">
              <w:t>os usuários</w:t>
            </w:r>
            <w:r w:rsidR="001A4A7B">
              <w:t xml:space="preserve">, </w:t>
            </w:r>
            <w:r w:rsidR="002E6A10">
              <w:t>gerando uma senha temporária</w:t>
            </w:r>
            <w:r w:rsidR="00007075" w:rsidRPr="00007075">
              <w:t>.</w:t>
            </w:r>
          </w:p>
        </w:tc>
      </w:tr>
      <w:tr w:rsidR="002E6A10" w14:paraId="2E390633" w14:textId="77777777" w:rsidTr="0083298D">
        <w:tc>
          <w:tcPr>
            <w:tcW w:w="1101" w:type="dxa"/>
          </w:tcPr>
          <w:p w14:paraId="437D4354" w14:textId="4FE7F4A4" w:rsidR="002E6A10" w:rsidRDefault="002E6A10" w:rsidP="0083298D">
            <w:r>
              <w:t>RN03</w:t>
            </w:r>
          </w:p>
        </w:tc>
        <w:tc>
          <w:tcPr>
            <w:tcW w:w="7544" w:type="dxa"/>
          </w:tcPr>
          <w:p w14:paraId="378CC39C" w14:textId="11D311F9" w:rsidR="002E6A10" w:rsidRPr="00007075" w:rsidRDefault="002E6A10" w:rsidP="00007075">
            <w:r>
              <w:t>No primeiro acesso o usuário deve trocar a senha.</w:t>
            </w:r>
          </w:p>
        </w:tc>
      </w:tr>
      <w:tr w:rsidR="0083298D" w14:paraId="4E93FAA7" w14:textId="77777777" w:rsidTr="0083298D">
        <w:tc>
          <w:tcPr>
            <w:tcW w:w="1101" w:type="dxa"/>
          </w:tcPr>
          <w:p w14:paraId="7DF2D005" w14:textId="2FBEA5E3" w:rsidR="0083298D" w:rsidRDefault="007F32BA" w:rsidP="0083298D">
            <w:r>
              <w:t>RN0</w:t>
            </w:r>
            <w:r w:rsidR="0037213B">
              <w:t>4</w:t>
            </w:r>
          </w:p>
        </w:tc>
        <w:tc>
          <w:tcPr>
            <w:tcW w:w="7544" w:type="dxa"/>
          </w:tcPr>
          <w:p w14:paraId="6723417B" w14:textId="692EA450" w:rsidR="0083298D" w:rsidRDefault="002E0226" w:rsidP="0083298D">
            <w:r>
              <w:t>As escalas devem ser fornecidas toda semana</w:t>
            </w:r>
            <w:r w:rsidR="009E3D9C">
              <w:t xml:space="preserve"> pelo </w:t>
            </w:r>
            <w:r w:rsidR="00CF2669">
              <w:t>administrador</w:t>
            </w:r>
            <w:r w:rsidR="0041158B">
              <w:t>.</w:t>
            </w:r>
          </w:p>
        </w:tc>
      </w:tr>
      <w:tr w:rsidR="0083298D" w14:paraId="01E3C067" w14:textId="77777777" w:rsidTr="0083298D">
        <w:tc>
          <w:tcPr>
            <w:tcW w:w="1101" w:type="dxa"/>
          </w:tcPr>
          <w:p w14:paraId="1E03B2E2" w14:textId="450172A0" w:rsidR="0083298D" w:rsidRDefault="007F32BA" w:rsidP="0083298D">
            <w:r>
              <w:t>RN0</w:t>
            </w:r>
            <w:r w:rsidR="0037213B">
              <w:t>5</w:t>
            </w:r>
          </w:p>
        </w:tc>
        <w:tc>
          <w:tcPr>
            <w:tcW w:w="7544" w:type="dxa"/>
          </w:tcPr>
          <w:p w14:paraId="0EF25641" w14:textId="2E8CD24E" w:rsidR="0083298D" w:rsidRDefault="0092546A" w:rsidP="0083298D">
            <w:r>
              <w:t xml:space="preserve">Sempre que houver alguma alteração na escala, </w:t>
            </w:r>
            <w:r w:rsidR="00CF2669">
              <w:t xml:space="preserve">o administrador deverá </w:t>
            </w:r>
            <w:r>
              <w:t xml:space="preserve">disponibilizar </w:t>
            </w:r>
            <w:r w:rsidR="00132045">
              <w:t>sua</w:t>
            </w:r>
            <w:r>
              <w:t xml:space="preserve"> atualização.</w:t>
            </w:r>
          </w:p>
        </w:tc>
      </w:tr>
      <w:tr w:rsidR="0083298D" w14:paraId="1E3B14E5" w14:textId="77777777" w:rsidTr="0083298D">
        <w:tc>
          <w:tcPr>
            <w:tcW w:w="1101" w:type="dxa"/>
          </w:tcPr>
          <w:p w14:paraId="1958D928" w14:textId="39D279B1" w:rsidR="0083298D" w:rsidRDefault="007F32BA" w:rsidP="0083298D">
            <w:r>
              <w:t>RN0</w:t>
            </w:r>
            <w:r w:rsidR="0037213B">
              <w:t>6</w:t>
            </w:r>
          </w:p>
        </w:tc>
        <w:tc>
          <w:tcPr>
            <w:tcW w:w="7544" w:type="dxa"/>
          </w:tcPr>
          <w:p w14:paraId="008F8DAF" w14:textId="6525D3B1" w:rsidR="0083298D" w:rsidRDefault="007A44CD" w:rsidP="0083298D">
            <w:r>
              <w:t xml:space="preserve">Caso o usuário solicite a redefinição de senha, deverá ser enviado um </w:t>
            </w:r>
            <w:r w:rsidRPr="00C65E8F">
              <w:rPr>
                <w:i/>
                <w:iCs/>
              </w:rPr>
              <w:t>link</w:t>
            </w:r>
            <w:r>
              <w:t xml:space="preserve"> para o </w:t>
            </w:r>
            <w:r w:rsidRPr="00C65E8F">
              <w:rPr>
                <w:i/>
                <w:iCs/>
              </w:rPr>
              <w:t>e-mail</w:t>
            </w:r>
            <w:r>
              <w:t xml:space="preserve"> cadastrado para que o usuário </w:t>
            </w:r>
            <w:r w:rsidR="001B5ECB">
              <w:t>acesse a p</w:t>
            </w:r>
            <w:r w:rsidR="00385F3E">
              <w:t>á</w:t>
            </w:r>
            <w:r w:rsidR="001B5ECB">
              <w:t>gina de redefinição.</w:t>
            </w:r>
          </w:p>
        </w:tc>
      </w:tr>
      <w:tr w:rsidR="0083298D" w14:paraId="2A3B9F89" w14:textId="77777777" w:rsidTr="0083298D">
        <w:tc>
          <w:tcPr>
            <w:tcW w:w="1101" w:type="dxa"/>
          </w:tcPr>
          <w:p w14:paraId="5B9D5003" w14:textId="5F394EA4" w:rsidR="0083298D" w:rsidRDefault="007F32BA" w:rsidP="0083298D">
            <w:r>
              <w:t>RN0</w:t>
            </w:r>
            <w:r w:rsidR="0037213B">
              <w:t>7</w:t>
            </w:r>
          </w:p>
        </w:tc>
        <w:tc>
          <w:tcPr>
            <w:tcW w:w="7544" w:type="dxa"/>
          </w:tcPr>
          <w:p w14:paraId="3D13589F" w14:textId="77370EA1" w:rsidR="0083298D" w:rsidRDefault="00B56BF2" w:rsidP="0083298D">
            <w:r>
              <w:t>A se</w:t>
            </w:r>
            <w:r w:rsidR="00385F3E">
              <w:t>n</w:t>
            </w:r>
            <w:r>
              <w:t xml:space="preserve">ha não deverá </w:t>
            </w:r>
            <w:r w:rsidR="00D20AE6">
              <w:t xml:space="preserve">ter menos de 8 caracteres e deverá conter letras e </w:t>
            </w:r>
            <w:r w:rsidR="00D20AE6">
              <w:lastRenderedPageBreak/>
              <w:t>números</w:t>
            </w:r>
            <w:r w:rsidR="00385F3E">
              <w:t>.</w:t>
            </w:r>
          </w:p>
        </w:tc>
      </w:tr>
      <w:tr w:rsidR="0005710F" w14:paraId="147EFC89" w14:textId="77777777" w:rsidTr="0083298D">
        <w:tc>
          <w:tcPr>
            <w:tcW w:w="1101" w:type="dxa"/>
          </w:tcPr>
          <w:p w14:paraId="63E2CE1D" w14:textId="4A7A916A" w:rsidR="0005710F" w:rsidRDefault="007F32BA" w:rsidP="0083298D">
            <w:r>
              <w:lastRenderedPageBreak/>
              <w:t>RN0</w:t>
            </w:r>
            <w:r w:rsidR="0037213B">
              <w:t>9</w:t>
            </w:r>
          </w:p>
        </w:tc>
        <w:tc>
          <w:tcPr>
            <w:tcW w:w="7544" w:type="dxa"/>
          </w:tcPr>
          <w:p w14:paraId="0F0A2D78" w14:textId="7B32B636" w:rsidR="0005710F" w:rsidRDefault="00466FAF" w:rsidP="0083298D">
            <w:r>
              <w:t>Todas as escalas deve</w:t>
            </w:r>
            <w:r w:rsidR="00762848">
              <w:t>m</w:t>
            </w:r>
            <w:r>
              <w:t xml:space="preserve"> ser arquivadas para </w:t>
            </w:r>
            <w:r w:rsidR="00515F17">
              <w:t>consultas</w:t>
            </w:r>
            <w:r w:rsidR="0037213B">
              <w:t xml:space="preserve"> futuras</w:t>
            </w:r>
            <w:r w:rsidR="00515F17">
              <w:t>.</w:t>
            </w:r>
          </w:p>
        </w:tc>
      </w:tr>
      <w:tr w:rsidR="00AF6AD4" w14:paraId="469327CC" w14:textId="77777777" w:rsidTr="0083298D">
        <w:tc>
          <w:tcPr>
            <w:tcW w:w="1101" w:type="dxa"/>
          </w:tcPr>
          <w:p w14:paraId="3D7D1306" w14:textId="7F43D426" w:rsidR="00AF6AD4" w:rsidRDefault="00CF7C59" w:rsidP="0083298D">
            <w:r>
              <w:t>RN10</w:t>
            </w:r>
          </w:p>
        </w:tc>
        <w:tc>
          <w:tcPr>
            <w:tcW w:w="7544" w:type="dxa"/>
          </w:tcPr>
          <w:p w14:paraId="024FB303" w14:textId="0F659E41" w:rsidR="00AF6AD4" w:rsidRDefault="00AF6AD4" w:rsidP="0083298D">
            <w:r>
              <w:t>Após a data</w:t>
            </w:r>
            <w:r w:rsidR="00C01B3B">
              <w:t xml:space="preserve"> vencida a escala não poderá ser alterada.</w:t>
            </w:r>
          </w:p>
        </w:tc>
      </w:tr>
      <w:tr w:rsidR="00240B47" w14:paraId="2603DBCB" w14:textId="77777777" w:rsidTr="0083298D">
        <w:tc>
          <w:tcPr>
            <w:tcW w:w="1101" w:type="dxa"/>
          </w:tcPr>
          <w:p w14:paraId="626D9635" w14:textId="6173EEC8" w:rsidR="00240B47" w:rsidRDefault="007F32BA" w:rsidP="0083298D">
            <w:r>
              <w:t>RN</w:t>
            </w:r>
            <w:r w:rsidR="0037213B">
              <w:t>1</w:t>
            </w:r>
            <w:r w:rsidR="00CF7C59">
              <w:t>1</w:t>
            </w:r>
          </w:p>
        </w:tc>
        <w:tc>
          <w:tcPr>
            <w:tcW w:w="7544" w:type="dxa"/>
          </w:tcPr>
          <w:p w14:paraId="212866FE" w14:textId="43331C47" w:rsidR="00240B47" w:rsidRPr="00065C94" w:rsidRDefault="00A353D0" w:rsidP="0083298D">
            <w:r>
              <w:t>O</w:t>
            </w:r>
            <w:r w:rsidR="00240B47" w:rsidRPr="00065C94">
              <w:t>s funcionários</w:t>
            </w:r>
            <w:r>
              <w:t xml:space="preserve"> devem poder </w:t>
            </w:r>
            <w:r w:rsidR="00240B47" w:rsidRPr="00065C94">
              <w:t>solicitar trocas de horário.</w:t>
            </w:r>
          </w:p>
        </w:tc>
      </w:tr>
      <w:tr w:rsidR="007949ED" w14:paraId="4ABE5581" w14:textId="77777777" w:rsidTr="0083298D">
        <w:tc>
          <w:tcPr>
            <w:tcW w:w="1101" w:type="dxa"/>
          </w:tcPr>
          <w:p w14:paraId="73BAD6C7" w14:textId="047300D6" w:rsidR="007949ED" w:rsidRDefault="00B27C24" w:rsidP="0083298D">
            <w:r>
              <w:t>RN1</w:t>
            </w:r>
            <w:r w:rsidR="00CF7C59">
              <w:t>2</w:t>
            </w:r>
          </w:p>
        </w:tc>
        <w:tc>
          <w:tcPr>
            <w:tcW w:w="7544" w:type="dxa"/>
          </w:tcPr>
          <w:p w14:paraId="61CE8482" w14:textId="072B86F0" w:rsidR="007949ED" w:rsidRPr="00240B47" w:rsidRDefault="00D075B2" w:rsidP="0083298D">
            <w:pPr>
              <w:rPr>
                <w:highlight w:val="yellow"/>
              </w:rPr>
            </w:pPr>
            <w:r>
              <w:t xml:space="preserve">O </w:t>
            </w:r>
            <w:r w:rsidRPr="00C65E8F">
              <w:rPr>
                <w:i/>
                <w:iCs/>
              </w:rPr>
              <w:t>software</w:t>
            </w:r>
            <w:r>
              <w:t xml:space="preserve"> deverá n</w:t>
            </w:r>
            <w:r w:rsidR="00587321" w:rsidRPr="00977F3F">
              <w:t xml:space="preserve">otificar os funcionários </w:t>
            </w:r>
            <w:r w:rsidR="00486766">
              <w:t xml:space="preserve">sempre que </w:t>
            </w:r>
            <w:r w:rsidR="00587321" w:rsidRPr="00977F3F">
              <w:t xml:space="preserve">houver </w:t>
            </w:r>
            <w:r w:rsidR="00A24235">
              <w:t>um</w:t>
            </w:r>
            <w:r w:rsidR="00587321" w:rsidRPr="00977F3F">
              <w:t>a</w:t>
            </w:r>
            <w:r w:rsidR="00A24235">
              <w:t xml:space="preserve"> inclusão</w:t>
            </w:r>
            <w:r w:rsidR="00587321" w:rsidRPr="00977F3F">
              <w:t xml:space="preserve"> </w:t>
            </w:r>
            <w:r w:rsidR="00A24235">
              <w:t>da</w:t>
            </w:r>
            <w:r w:rsidR="00587321" w:rsidRPr="00977F3F">
              <w:t xml:space="preserve"> escala</w:t>
            </w:r>
            <w:r w:rsidR="00977F3F" w:rsidRPr="00977F3F">
              <w:t>.</w:t>
            </w:r>
          </w:p>
        </w:tc>
      </w:tr>
      <w:tr w:rsidR="00355C61" w14:paraId="65BCA988" w14:textId="77777777" w:rsidTr="0083298D">
        <w:tc>
          <w:tcPr>
            <w:tcW w:w="1101" w:type="dxa"/>
          </w:tcPr>
          <w:p w14:paraId="6ACCFED7" w14:textId="028EC1CA" w:rsidR="00355C61" w:rsidRDefault="00355C61" w:rsidP="0083298D">
            <w:r>
              <w:t>RN1</w:t>
            </w:r>
            <w:r w:rsidR="00CF7C59">
              <w:t>3</w:t>
            </w:r>
          </w:p>
        </w:tc>
        <w:tc>
          <w:tcPr>
            <w:tcW w:w="7544" w:type="dxa"/>
          </w:tcPr>
          <w:p w14:paraId="55598127" w14:textId="23F9F6DC" w:rsidR="00355C61" w:rsidRDefault="00275B66" w:rsidP="0083298D">
            <w:r>
              <w:t>Uma vez que uma escala já existe</w:t>
            </w:r>
            <w:r w:rsidR="007D1DE6">
              <w:t>nte</w:t>
            </w:r>
            <w:r>
              <w:t xml:space="preserve"> for alterada, somente os </w:t>
            </w:r>
            <w:r w:rsidR="007D1DE6">
              <w:t>funcionários afetados</w:t>
            </w:r>
            <w:r w:rsidR="00371857">
              <w:t xml:space="preserve"> por essa alteração</w:t>
            </w:r>
            <w:r w:rsidR="007D1DE6">
              <w:t xml:space="preserve"> deverão ser notificados.</w:t>
            </w:r>
          </w:p>
        </w:tc>
      </w:tr>
    </w:tbl>
    <w:p w14:paraId="57E13024" w14:textId="23704FEA" w:rsidR="00D74208" w:rsidRDefault="00D74208" w:rsidP="002E2E1B">
      <w:pPr>
        <w:rPr>
          <w:rFonts w:ascii="Arial" w:hAnsi="Arial" w:cs="Arial"/>
          <w:b/>
          <w:bCs/>
          <w:sz w:val="32"/>
          <w:szCs w:val="32"/>
        </w:rPr>
      </w:pPr>
      <w:bookmarkStart w:id="13" w:name="_Toc64550807"/>
    </w:p>
    <w:p w14:paraId="45D02CCD" w14:textId="4E0EAD45" w:rsidR="00D74208" w:rsidRPr="001E50B3" w:rsidRDefault="00D74208" w:rsidP="00D74208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t>7.</w:t>
      </w:r>
      <w:r>
        <w:rPr>
          <w:i w:val="0"/>
          <w:iCs w:val="0"/>
        </w:rPr>
        <w:t>2</w:t>
      </w:r>
      <w:r w:rsidRPr="001E50B3">
        <w:rPr>
          <w:i w:val="0"/>
          <w:iCs w:val="0"/>
        </w:rPr>
        <w:t xml:space="preserve"> Requisitos </w:t>
      </w:r>
      <w:r>
        <w:rPr>
          <w:i w:val="0"/>
          <w:iCs w:val="0"/>
        </w:rPr>
        <w:t>F</w:t>
      </w:r>
      <w:r w:rsidRPr="001E50B3">
        <w:rPr>
          <w:i w:val="0"/>
          <w:iCs w:val="0"/>
        </w:rPr>
        <w:t>uncionais</w:t>
      </w:r>
    </w:p>
    <w:p w14:paraId="624DBFA3" w14:textId="27A21C85" w:rsidR="00D74208" w:rsidRDefault="00D74208" w:rsidP="00D74208"/>
    <w:tbl>
      <w:tblPr>
        <w:tblW w:w="8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018"/>
        <w:gridCol w:w="1312"/>
        <w:gridCol w:w="1062"/>
        <w:gridCol w:w="1494"/>
        <w:gridCol w:w="1854"/>
      </w:tblGrid>
      <w:tr w:rsidR="00D74208" w14:paraId="7E29432D" w14:textId="77777777" w:rsidTr="001836E7">
        <w:tc>
          <w:tcPr>
            <w:tcW w:w="918" w:type="dxa"/>
          </w:tcPr>
          <w:p w14:paraId="5BBDC7A6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2018" w:type="dxa"/>
          </w:tcPr>
          <w:p w14:paraId="1AA119AD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1312" w:type="dxa"/>
          </w:tcPr>
          <w:p w14:paraId="3162CAAE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solicitante</w:t>
            </w:r>
          </w:p>
        </w:tc>
        <w:tc>
          <w:tcPr>
            <w:tcW w:w="1062" w:type="dxa"/>
          </w:tcPr>
          <w:p w14:paraId="36063DF8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Prioridade </w:t>
            </w:r>
          </w:p>
          <w:p w14:paraId="288414E2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 B</w:t>
            </w:r>
          </w:p>
        </w:tc>
        <w:tc>
          <w:tcPr>
            <w:tcW w:w="1494" w:type="dxa"/>
          </w:tcPr>
          <w:p w14:paraId="6E21E802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854" w:type="dxa"/>
          </w:tcPr>
          <w:p w14:paraId="25CE80A0" w14:textId="77777777" w:rsidR="00D74208" w:rsidRDefault="00D74208" w:rsidP="00263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conclusão</w:t>
            </w:r>
          </w:p>
        </w:tc>
      </w:tr>
      <w:tr w:rsidR="00D74208" w14:paraId="501BCA8A" w14:textId="77777777" w:rsidTr="001836E7">
        <w:tc>
          <w:tcPr>
            <w:tcW w:w="918" w:type="dxa"/>
          </w:tcPr>
          <w:p w14:paraId="1003196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RF001</w:t>
            </w:r>
          </w:p>
        </w:tc>
        <w:tc>
          <w:tcPr>
            <w:tcW w:w="2018" w:type="dxa"/>
          </w:tcPr>
          <w:p w14:paraId="61F12D7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validar funcionário por meio de e-mail e senha</w:t>
            </w:r>
          </w:p>
        </w:tc>
        <w:tc>
          <w:tcPr>
            <w:tcW w:w="1312" w:type="dxa"/>
          </w:tcPr>
          <w:p w14:paraId="7C6969B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730A9D7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79482A1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</w:tc>
        <w:tc>
          <w:tcPr>
            <w:tcW w:w="1854" w:type="dxa"/>
          </w:tcPr>
          <w:p w14:paraId="6084577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10/09/2020</w:t>
            </w:r>
          </w:p>
        </w:tc>
      </w:tr>
      <w:tr w:rsidR="00D74208" w14:paraId="762C8DA6" w14:textId="77777777" w:rsidTr="001836E7">
        <w:tc>
          <w:tcPr>
            <w:tcW w:w="918" w:type="dxa"/>
          </w:tcPr>
          <w:p w14:paraId="5536025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RF002</w:t>
            </w:r>
          </w:p>
        </w:tc>
        <w:tc>
          <w:tcPr>
            <w:tcW w:w="2018" w:type="dxa"/>
          </w:tcPr>
          <w:p w14:paraId="1403FD1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validar administrador por meio de e-mail e senha</w:t>
            </w:r>
          </w:p>
        </w:tc>
        <w:tc>
          <w:tcPr>
            <w:tcW w:w="1312" w:type="dxa"/>
          </w:tcPr>
          <w:p w14:paraId="781184D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5322275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604CECF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</w:tc>
        <w:tc>
          <w:tcPr>
            <w:tcW w:w="1854" w:type="dxa"/>
          </w:tcPr>
          <w:p w14:paraId="022C3CF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10/09/2020</w:t>
            </w:r>
          </w:p>
        </w:tc>
      </w:tr>
      <w:tr w:rsidR="00D74208" w14:paraId="5145CD91" w14:textId="77777777" w:rsidTr="001836E7">
        <w:tc>
          <w:tcPr>
            <w:tcW w:w="918" w:type="dxa"/>
          </w:tcPr>
          <w:p w14:paraId="26430E0C" w14:textId="77777777" w:rsidR="00D74208" w:rsidRPr="00C404A6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</w:t>
            </w:r>
            <w:r w:rsidRPr="00C404A6">
              <w:rPr>
                <w:sz w:val="18"/>
                <w:szCs w:val="18"/>
              </w:rPr>
              <w:t>03</w:t>
            </w:r>
          </w:p>
        </w:tc>
        <w:tc>
          <w:tcPr>
            <w:tcW w:w="2018" w:type="dxa"/>
          </w:tcPr>
          <w:p w14:paraId="757EACC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cadastrar escalas por meio dos campos: Data de Início, Data de Término, funcionário, Horário inicial do expediente do funcionário, Horário final do expediente do funcionário, Data do horário do funcionário, Programas</w:t>
            </w:r>
          </w:p>
        </w:tc>
        <w:tc>
          <w:tcPr>
            <w:tcW w:w="1312" w:type="dxa"/>
          </w:tcPr>
          <w:p w14:paraId="17B69CD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Tobias </w:t>
            </w:r>
          </w:p>
        </w:tc>
        <w:tc>
          <w:tcPr>
            <w:tcW w:w="1062" w:type="dxa"/>
          </w:tcPr>
          <w:p w14:paraId="53ABC27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7F4F36D3" w14:textId="77777777" w:rsidR="00D74208" w:rsidRPr="00C66A6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CF72B53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ACA49C0" w14:textId="77777777" w:rsidTr="001836E7">
        <w:tc>
          <w:tcPr>
            <w:tcW w:w="918" w:type="dxa"/>
          </w:tcPr>
          <w:p w14:paraId="7DEC1946" w14:textId="77777777" w:rsidR="00D74208" w:rsidRPr="00C404A6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</w:t>
            </w:r>
            <w:r w:rsidRPr="00C404A6">
              <w:rPr>
                <w:sz w:val="18"/>
                <w:szCs w:val="18"/>
              </w:rPr>
              <w:t>04</w:t>
            </w:r>
          </w:p>
        </w:tc>
        <w:tc>
          <w:tcPr>
            <w:tcW w:w="2018" w:type="dxa"/>
          </w:tcPr>
          <w:p w14:paraId="65929E52" w14:textId="77777777" w:rsidR="00D74208" w:rsidRDefault="00D74208" w:rsidP="00263CA8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cadastrar estúdios por meio dos campos: nome</w:t>
            </w:r>
          </w:p>
        </w:tc>
        <w:tc>
          <w:tcPr>
            <w:tcW w:w="1312" w:type="dxa"/>
          </w:tcPr>
          <w:p w14:paraId="44D08E6C" w14:textId="77777777" w:rsidR="00D74208" w:rsidRDefault="00D74208" w:rsidP="00263CA8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0FF4AEE3" w14:textId="77777777" w:rsidR="00D74208" w:rsidRPr="00D5640E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38E5F24A" w14:textId="77777777" w:rsidR="00D74208" w:rsidRDefault="00D74208" w:rsidP="00263CA8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688CC0B8" w14:textId="77777777" w:rsidR="00D74208" w:rsidRDefault="00D74208" w:rsidP="00263CA8">
            <w:pPr>
              <w:rPr>
                <w:color w:val="980000"/>
                <w:sz w:val="18"/>
                <w:szCs w:val="18"/>
              </w:rPr>
            </w:pPr>
          </w:p>
        </w:tc>
      </w:tr>
      <w:tr w:rsidR="00D74208" w14:paraId="035E74BE" w14:textId="77777777" w:rsidTr="001836E7">
        <w:tc>
          <w:tcPr>
            <w:tcW w:w="918" w:type="dxa"/>
          </w:tcPr>
          <w:p w14:paraId="3D7C551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RF005</w:t>
            </w:r>
          </w:p>
        </w:tc>
        <w:tc>
          <w:tcPr>
            <w:tcW w:w="2018" w:type="dxa"/>
          </w:tcPr>
          <w:p w14:paraId="65D8530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cadastrar </w:t>
            </w:r>
            <w:proofErr w:type="spellStart"/>
            <w:r>
              <w:rPr>
                <w:sz w:val="18"/>
                <w:szCs w:val="18"/>
              </w:rPr>
              <w:t>switchers</w:t>
            </w:r>
            <w:proofErr w:type="spellEnd"/>
            <w:r>
              <w:rPr>
                <w:sz w:val="18"/>
                <w:szCs w:val="18"/>
              </w:rPr>
              <w:t xml:space="preserve"> por meio dos campos: nome</w:t>
            </w:r>
          </w:p>
        </w:tc>
        <w:tc>
          <w:tcPr>
            <w:tcW w:w="1312" w:type="dxa"/>
          </w:tcPr>
          <w:p w14:paraId="36F5216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7510718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12DFDF2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17F8001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A5360F3" w14:textId="77777777" w:rsidTr="001836E7">
        <w:tc>
          <w:tcPr>
            <w:tcW w:w="918" w:type="dxa"/>
          </w:tcPr>
          <w:p w14:paraId="59B1505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RF006</w:t>
            </w:r>
          </w:p>
        </w:tc>
        <w:tc>
          <w:tcPr>
            <w:tcW w:w="2018" w:type="dxa"/>
          </w:tcPr>
          <w:p w14:paraId="0264506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cadastrar funcionários por meio dos campos: nome, e-mail, senha, celular, função</w:t>
            </w:r>
          </w:p>
        </w:tc>
        <w:tc>
          <w:tcPr>
            <w:tcW w:w="1312" w:type="dxa"/>
          </w:tcPr>
          <w:p w14:paraId="5D6E6D9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706F2DB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7438EF7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7476DFD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7D3DCD9" w14:textId="77777777" w:rsidTr="001836E7">
        <w:tc>
          <w:tcPr>
            <w:tcW w:w="918" w:type="dxa"/>
          </w:tcPr>
          <w:p w14:paraId="0BBAFC2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RF007</w:t>
            </w:r>
          </w:p>
        </w:tc>
        <w:tc>
          <w:tcPr>
            <w:tcW w:w="2018" w:type="dxa"/>
          </w:tcPr>
          <w:p w14:paraId="1F69498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cadastrar administradores por meio dos campos: nome, e-mail, senha, celular</w:t>
            </w:r>
          </w:p>
        </w:tc>
        <w:tc>
          <w:tcPr>
            <w:tcW w:w="1312" w:type="dxa"/>
          </w:tcPr>
          <w:p w14:paraId="253596B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3E3641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1584758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59D1FA6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98E3A95" w14:textId="77777777" w:rsidTr="001836E7">
        <w:tc>
          <w:tcPr>
            <w:tcW w:w="918" w:type="dxa"/>
          </w:tcPr>
          <w:p w14:paraId="25CC5DD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RF008</w:t>
            </w:r>
          </w:p>
        </w:tc>
        <w:tc>
          <w:tcPr>
            <w:tcW w:w="2018" w:type="dxa"/>
          </w:tcPr>
          <w:p w14:paraId="2C39590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cadastrar programas por meio dos campos: nome, Horário Inicial, Horário Final, Dia, Tipo, </w:t>
            </w:r>
            <w:proofErr w:type="spellStart"/>
            <w:r>
              <w:rPr>
                <w:sz w:val="18"/>
                <w:szCs w:val="18"/>
              </w:rPr>
              <w:t>Switcher</w:t>
            </w:r>
            <w:proofErr w:type="spellEnd"/>
            <w:r>
              <w:rPr>
                <w:sz w:val="18"/>
                <w:szCs w:val="18"/>
              </w:rPr>
              <w:t>, Estúdio</w:t>
            </w:r>
          </w:p>
        </w:tc>
        <w:tc>
          <w:tcPr>
            <w:tcW w:w="1312" w:type="dxa"/>
          </w:tcPr>
          <w:p w14:paraId="2F1A0DE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159544D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1A7FD79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57E4E4A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EA47B68" w14:textId="77777777" w:rsidTr="001836E7">
        <w:tc>
          <w:tcPr>
            <w:tcW w:w="918" w:type="dxa"/>
          </w:tcPr>
          <w:p w14:paraId="706A4DD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RF009</w:t>
            </w:r>
          </w:p>
        </w:tc>
        <w:tc>
          <w:tcPr>
            <w:tcW w:w="2018" w:type="dxa"/>
          </w:tcPr>
          <w:p w14:paraId="3938A6D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editar escalas por meio dos campos: Data de Início, Data de Término, funcionário, Horário inicial do expediente do funcionário, Horário final do expediente do funcionário, Data do horário do funcionário, Programas</w:t>
            </w:r>
          </w:p>
        </w:tc>
        <w:tc>
          <w:tcPr>
            <w:tcW w:w="1312" w:type="dxa"/>
          </w:tcPr>
          <w:p w14:paraId="4D65647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Tobias </w:t>
            </w:r>
          </w:p>
        </w:tc>
        <w:tc>
          <w:tcPr>
            <w:tcW w:w="1062" w:type="dxa"/>
          </w:tcPr>
          <w:p w14:paraId="45CB10D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1A515D5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E75F77E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573AD5B" w14:textId="77777777" w:rsidTr="001836E7">
        <w:tc>
          <w:tcPr>
            <w:tcW w:w="918" w:type="dxa"/>
          </w:tcPr>
          <w:p w14:paraId="171F2E6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RF010</w:t>
            </w:r>
          </w:p>
        </w:tc>
        <w:tc>
          <w:tcPr>
            <w:tcW w:w="2018" w:type="dxa"/>
          </w:tcPr>
          <w:p w14:paraId="2245102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editar estúdios por meio dos campos: nome</w:t>
            </w:r>
          </w:p>
        </w:tc>
        <w:tc>
          <w:tcPr>
            <w:tcW w:w="1312" w:type="dxa"/>
          </w:tcPr>
          <w:p w14:paraId="4E8941A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02A8277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07FFCA5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B033776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7A9984F" w14:textId="77777777" w:rsidTr="001836E7">
        <w:tc>
          <w:tcPr>
            <w:tcW w:w="918" w:type="dxa"/>
          </w:tcPr>
          <w:p w14:paraId="01CE649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RF011</w:t>
            </w:r>
          </w:p>
        </w:tc>
        <w:tc>
          <w:tcPr>
            <w:tcW w:w="2018" w:type="dxa"/>
          </w:tcPr>
          <w:p w14:paraId="65F590E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editar </w:t>
            </w:r>
            <w:proofErr w:type="spellStart"/>
            <w:r>
              <w:rPr>
                <w:sz w:val="18"/>
                <w:szCs w:val="18"/>
              </w:rPr>
              <w:t>switchers</w:t>
            </w:r>
            <w:proofErr w:type="spellEnd"/>
            <w:r>
              <w:rPr>
                <w:sz w:val="18"/>
                <w:szCs w:val="18"/>
              </w:rPr>
              <w:t xml:space="preserve"> por meio dos campos: nome</w:t>
            </w:r>
          </w:p>
        </w:tc>
        <w:tc>
          <w:tcPr>
            <w:tcW w:w="1312" w:type="dxa"/>
          </w:tcPr>
          <w:p w14:paraId="18C3DF0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2D5017D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74AF561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05869909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6D69087" w14:textId="77777777" w:rsidTr="001836E7">
        <w:tc>
          <w:tcPr>
            <w:tcW w:w="918" w:type="dxa"/>
          </w:tcPr>
          <w:p w14:paraId="6044BE5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RF012</w:t>
            </w:r>
          </w:p>
        </w:tc>
        <w:tc>
          <w:tcPr>
            <w:tcW w:w="2018" w:type="dxa"/>
          </w:tcPr>
          <w:p w14:paraId="4847709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editar funcionários por meio dos campos: nome, e-mail, celular, função</w:t>
            </w:r>
          </w:p>
        </w:tc>
        <w:tc>
          <w:tcPr>
            <w:tcW w:w="1312" w:type="dxa"/>
          </w:tcPr>
          <w:p w14:paraId="77B822C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6E1B342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24AC08B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6D65061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601B40F9" w14:textId="77777777" w:rsidTr="001836E7">
        <w:tc>
          <w:tcPr>
            <w:tcW w:w="918" w:type="dxa"/>
          </w:tcPr>
          <w:p w14:paraId="4073451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RF013</w:t>
            </w:r>
          </w:p>
        </w:tc>
        <w:tc>
          <w:tcPr>
            <w:tcW w:w="2018" w:type="dxa"/>
          </w:tcPr>
          <w:p w14:paraId="212F3A9C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editar administradores por meio dos campos: nome, e-mail, celular</w:t>
            </w:r>
          </w:p>
        </w:tc>
        <w:tc>
          <w:tcPr>
            <w:tcW w:w="1312" w:type="dxa"/>
          </w:tcPr>
          <w:p w14:paraId="2BE83AA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071FEE0C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6EFBE4C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508381E6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362BAB9F" w14:textId="77777777" w:rsidTr="001836E7">
        <w:tc>
          <w:tcPr>
            <w:tcW w:w="918" w:type="dxa"/>
          </w:tcPr>
          <w:p w14:paraId="10988A4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RF014</w:t>
            </w:r>
          </w:p>
        </w:tc>
        <w:tc>
          <w:tcPr>
            <w:tcW w:w="2018" w:type="dxa"/>
          </w:tcPr>
          <w:p w14:paraId="46FE200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editar programas por meio dos campos: nome, Horário Inicial, Horário Final, Dia, Tipo, </w:t>
            </w:r>
            <w:proofErr w:type="spellStart"/>
            <w:r>
              <w:rPr>
                <w:sz w:val="18"/>
                <w:szCs w:val="18"/>
              </w:rPr>
              <w:t>Switcher</w:t>
            </w:r>
            <w:proofErr w:type="spellEnd"/>
            <w:r>
              <w:rPr>
                <w:sz w:val="18"/>
                <w:szCs w:val="18"/>
              </w:rPr>
              <w:t>, Estúdio</w:t>
            </w:r>
          </w:p>
        </w:tc>
        <w:tc>
          <w:tcPr>
            <w:tcW w:w="1312" w:type="dxa"/>
          </w:tcPr>
          <w:p w14:paraId="1E20BDDC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692075A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1D4EE54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6BFC669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2EA11967" w14:textId="77777777" w:rsidTr="001836E7">
        <w:tc>
          <w:tcPr>
            <w:tcW w:w="918" w:type="dxa"/>
          </w:tcPr>
          <w:p w14:paraId="4463C7C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RF015</w:t>
            </w:r>
          </w:p>
        </w:tc>
        <w:tc>
          <w:tcPr>
            <w:tcW w:w="2018" w:type="dxa"/>
          </w:tcPr>
          <w:p w14:paraId="42F509E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disponibilizar a recuperação de senha para os funcionários</w:t>
            </w:r>
          </w:p>
        </w:tc>
        <w:tc>
          <w:tcPr>
            <w:tcW w:w="1312" w:type="dxa"/>
          </w:tcPr>
          <w:p w14:paraId="4D896AC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2BD27DA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452A76C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091CBD91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084337AC" w14:textId="77777777" w:rsidTr="001836E7">
        <w:tc>
          <w:tcPr>
            <w:tcW w:w="918" w:type="dxa"/>
          </w:tcPr>
          <w:p w14:paraId="755840F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RF016</w:t>
            </w:r>
          </w:p>
        </w:tc>
        <w:tc>
          <w:tcPr>
            <w:tcW w:w="2018" w:type="dxa"/>
          </w:tcPr>
          <w:p w14:paraId="55C0EE3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disponibilizar a recuperação de senha para os administradores</w:t>
            </w:r>
          </w:p>
        </w:tc>
        <w:tc>
          <w:tcPr>
            <w:tcW w:w="1312" w:type="dxa"/>
          </w:tcPr>
          <w:p w14:paraId="657F8D8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6965037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6343493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275BCFE4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E21836E" w14:textId="77777777" w:rsidTr="001836E7">
        <w:tc>
          <w:tcPr>
            <w:tcW w:w="918" w:type="dxa"/>
          </w:tcPr>
          <w:p w14:paraId="15BB6CCC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RF017</w:t>
            </w:r>
          </w:p>
        </w:tc>
        <w:tc>
          <w:tcPr>
            <w:tcW w:w="2018" w:type="dxa"/>
          </w:tcPr>
          <w:p w14:paraId="5249812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disponibilizar um histórico completo de todas as alterações feitas nas escalas</w:t>
            </w:r>
          </w:p>
        </w:tc>
        <w:tc>
          <w:tcPr>
            <w:tcW w:w="1312" w:type="dxa"/>
          </w:tcPr>
          <w:p w14:paraId="68EBE9F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3D7A8E4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21B2125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77567F2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C71419B" w14:textId="77777777" w:rsidTr="001836E7">
        <w:tc>
          <w:tcPr>
            <w:tcW w:w="918" w:type="dxa"/>
          </w:tcPr>
          <w:p w14:paraId="66BC0EF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RF018</w:t>
            </w:r>
          </w:p>
        </w:tc>
        <w:tc>
          <w:tcPr>
            <w:tcW w:w="2018" w:type="dxa"/>
          </w:tcPr>
          <w:p w14:paraId="57970B3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disponibilizar a visualização das escalas para os funcionários </w:t>
            </w:r>
          </w:p>
        </w:tc>
        <w:tc>
          <w:tcPr>
            <w:tcW w:w="1312" w:type="dxa"/>
          </w:tcPr>
          <w:p w14:paraId="589750D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400549F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25F30D8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85ABF7E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623866E3" w14:textId="77777777" w:rsidTr="001836E7">
        <w:tc>
          <w:tcPr>
            <w:tcW w:w="918" w:type="dxa"/>
          </w:tcPr>
          <w:p w14:paraId="2FEEA27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RF019</w:t>
            </w:r>
          </w:p>
        </w:tc>
        <w:tc>
          <w:tcPr>
            <w:tcW w:w="2018" w:type="dxa"/>
          </w:tcPr>
          <w:p w14:paraId="70DB69D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disponibilizar um feed para os funcionários </w:t>
            </w:r>
          </w:p>
        </w:tc>
        <w:tc>
          <w:tcPr>
            <w:tcW w:w="1312" w:type="dxa"/>
          </w:tcPr>
          <w:p w14:paraId="2C779F2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0420F9A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0017344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53D0D6A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8E321F8" w14:textId="77777777" w:rsidTr="001836E7">
        <w:tc>
          <w:tcPr>
            <w:tcW w:w="918" w:type="dxa"/>
          </w:tcPr>
          <w:p w14:paraId="28CFEF9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RF020</w:t>
            </w:r>
          </w:p>
        </w:tc>
        <w:tc>
          <w:tcPr>
            <w:tcW w:w="2018" w:type="dxa"/>
          </w:tcPr>
          <w:p w14:paraId="4C28704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disponibilizar um chat de texto para os funcionários se comunicarem </w:t>
            </w:r>
          </w:p>
        </w:tc>
        <w:tc>
          <w:tcPr>
            <w:tcW w:w="1312" w:type="dxa"/>
          </w:tcPr>
          <w:p w14:paraId="4667C1C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5830BA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5F61C26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46BDBFC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2A8BD1F" w14:textId="77777777" w:rsidTr="001836E7">
        <w:tc>
          <w:tcPr>
            <w:tcW w:w="918" w:type="dxa"/>
          </w:tcPr>
          <w:p w14:paraId="3C9B159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RF021</w:t>
            </w:r>
          </w:p>
        </w:tc>
        <w:tc>
          <w:tcPr>
            <w:tcW w:w="2018" w:type="dxa"/>
          </w:tcPr>
          <w:p w14:paraId="2498FEE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disponibilizar solicitações de troca de </w:t>
            </w:r>
            <w:r>
              <w:rPr>
                <w:sz w:val="18"/>
                <w:szCs w:val="18"/>
              </w:rPr>
              <w:lastRenderedPageBreak/>
              <w:t xml:space="preserve">horário entre funcionários </w:t>
            </w:r>
          </w:p>
        </w:tc>
        <w:tc>
          <w:tcPr>
            <w:tcW w:w="1312" w:type="dxa"/>
          </w:tcPr>
          <w:p w14:paraId="1C76C53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Desenvolvedor</w:t>
            </w:r>
          </w:p>
        </w:tc>
        <w:tc>
          <w:tcPr>
            <w:tcW w:w="1062" w:type="dxa"/>
          </w:tcPr>
          <w:p w14:paraId="1378DA2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1E54BCD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3DE4FD0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670E7EB" w14:textId="77777777" w:rsidTr="001836E7">
        <w:tc>
          <w:tcPr>
            <w:tcW w:w="918" w:type="dxa"/>
          </w:tcPr>
          <w:p w14:paraId="4E6C30F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RF022</w:t>
            </w:r>
          </w:p>
        </w:tc>
        <w:tc>
          <w:tcPr>
            <w:tcW w:w="2018" w:type="dxa"/>
          </w:tcPr>
          <w:p w14:paraId="279E6FE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enviar notificações aos funcionários sempre que ocorrer modificações nas escalas</w:t>
            </w:r>
          </w:p>
        </w:tc>
        <w:tc>
          <w:tcPr>
            <w:tcW w:w="1312" w:type="dxa"/>
          </w:tcPr>
          <w:p w14:paraId="0438EA4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67FB5E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3C7317A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265FDB68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BFC247C" w14:textId="77777777" w:rsidTr="001836E7">
        <w:tc>
          <w:tcPr>
            <w:tcW w:w="918" w:type="dxa"/>
          </w:tcPr>
          <w:p w14:paraId="747DF29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RF023</w:t>
            </w:r>
          </w:p>
        </w:tc>
        <w:tc>
          <w:tcPr>
            <w:tcW w:w="2018" w:type="dxa"/>
          </w:tcPr>
          <w:p w14:paraId="1ED185D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funcionário sair do sistema </w:t>
            </w:r>
          </w:p>
        </w:tc>
        <w:tc>
          <w:tcPr>
            <w:tcW w:w="1312" w:type="dxa"/>
          </w:tcPr>
          <w:p w14:paraId="67087F6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4C0CFE7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298A155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</w:tc>
        <w:tc>
          <w:tcPr>
            <w:tcW w:w="1854" w:type="dxa"/>
          </w:tcPr>
          <w:p w14:paraId="3161476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10/09/2020</w:t>
            </w:r>
          </w:p>
        </w:tc>
      </w:tr>
      <w:tr w:rsidR="00D74208" w14:paraId="2566D11C" w14:textId="77777777" w:rsidTr="001836E7">
        <w:tc>
          <w:tcPr>
            <w:tcW w:w="918" w:type="dxa"/>
          </w:tcPr>
          <w:p w14:paraId="1310977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RF024</w:t>
            </w:r>
          </w:p>
        </w:tc>
        <w:tc>
          <w:tcPr>
            <w:tcW w:w="2018" w:type="dxa"/>
          </w:tcPr>
          <w:p w14:paraId="7E908CB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 sair do sistema</w:t>
            </w:r>
          </w:p>
        </w:tc>
        <w:tc>
          <w:tcPr>
            <w:tcW w:w="1312" w:type="dxa"/>
          </w:tcPr>
          <w:p w14:paraId="0A7367C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08611DB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10BE39A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</w:tc>
        <w:tc>
          <w:tcPr>
            <w:tcW w:w="1854" w:type="dxa"/>
          </w:tcPr>
          <w:p w14:paraId="6CB636F2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10/09/2020</w:t>
            </w:r>
          </w:p>
        </w:tc>
      </w:tr>
      <w:tr w:rsidR="00D74208" w14:paraId="06835510" w14:textId="77777777" w:rsidTr="001836E7">
        <w:tc>
          <w:tcPr>
            <w:tcW w:w="918" w:type="dxa"/>
          </w:tcPr>
          <w:p w14:paraId="7470E7E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RF025</w:t>
            </w:r>
          </w:p>
        </w:tc>
        <w:tc>
          <w:tcPr>
            <w:tcW w:w="2018" w:type="dxa"/>
          </w:tcPr>
          <w:p w14:paraId="2A7E574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funcionário editar seu próprio perfil nos seguintes campos: e-mail, senha, celular</w:t>
            </w:r>
          </w:p>
        </w:tc>
        <w:tc>
          <w:tcPr>
            <w:tcW w:w="1312" w:type="dxa"/>
          </w:tcPr>
          <w:p w14:paraId="4BE5F84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5073C22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03ECD2C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2F5FBA85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DFFD36E" w14:textId="77777777" w:rsidTr="001836E7">
        <w:tc>
          <w:tcPr>
            <w:tcW w:w="918" w:type="dxa"/>
          </w:tcPr>
          <w:p w14:paraId="77630AF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RF026</w:t>
            </w:r>
          </w:p>
        </w:tc>
        <w:tc>
          <w:tcPr>
            <w:tcW w:w="2018" w:type="dxa"/>
          </w:tcPr>
          <w:p w14:paraId="2DA9BDB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funcionário visualizar o perfil de outros funcionários </w:t>
            </w:r>
          </w:p>
        </w:tc>
        <w:tc>
          <w:tcPr>
            <w:tcW w:w="1312" w:type="dxa"/>
          </w:tcPr>
          <w:p w14:paraId="63DFF0A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2120AC2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7D78704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0789BDB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502A7792" w14:textId="77777777" w:rsidTr="001836E7">
        <w:tc>
          <w:tcPr>
            <w:tcW w:w="918" w:type="dxa"/>
          </w:tcPr>
          <w:p w14:paraId="5A5F2FF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RF027</w:t>
            </w:r>
          </w:p>
        </w:tc>
        <w:tc>
          <w:tcPr>
            <w:tcW w:w="2018" w:type="dxa"/>
          </w:tcPr>
          <w:p w14:paraId="10C05DF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visualizar o perfil de outros funcionários e administradores</w:t>
            </w:r>
          </w:p>
        </w:tc>
        <w:tc>
          <w:tcPr>
            <w:tcW w:w="1312" w:type="dxa"/>
          </w:tcPr>
          <w:p w14:paraId="3EE1A5E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71A621D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0D6E667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5F5EBAA0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74C58098" w14:textId="77777777" w:rsidTr="001836E7">
        <w:tc>
          <w:tcPr>
            <w:tcW w:w="918" w:type="dxa"/>
          </w:tcPr>
          <w:p w14:paraId="083A080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RF028</w:t>
            </w:r>
          </w:p>
        </w:tc>
        <w:tc>
          <w:tcPr>
            <w:tcW w:w="2018" w:type="dxa"/>
          </w:tcPr>
          <w:p w14:paraId="35522B1D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visualizar todos os estúdios cadastrados</w:t>
            </w:r>
          </w:p>
        </w:tc>
        <w:tc>
          <w:tcPr>
            <w:tcW w:w="1312" w:type="dxa"/>
          </w:tcPr>
          <w:p w14:paraId="2C4CD11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9FDA21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323F29B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3C2F11AA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3F1F823C" w14:textId="77777777" w:rsidTr="001836E7">
        <w:tc>
          <w:tcPr>
            <w:tcW w:w="918" w:type="dxa"/>
          </w:tcPr>
          <w:p w14:paraId="57E33F4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RF029</w:t>
            </w:r>
          </w:p>
        </w:tc>
        <w:tc>
          <w:tcPr>
            <w:tcW w:w="2018" w:type="dxa"/>
          </w:tcPr>
          <w:p w14:paraId="43FE7A2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visualizar todos os </w:t>
            </w:r>
            <w:proofErr w:type="spellStart"/>
            <w:r>
              <w:rPr>
                <w:sz w:val="18"/>
                <w:szCs w:val="18"/>
              </w:rPr>
              <w:t>switchers</w:t>
            </w:r>
            <w:proofErr w:type="spellEnd"/>
            <w:r>
              <w:rPr>
                <w:sz w:val="18"/>
                <w:szCs w:val="18"/>
              </w:rPr>
              <w:t xml:space="preserve"> cadastrados</w:t>
            </w:r>
          </w:p>
        </w:tc>
        <w:tc>
          <w:tcPr>
            <w:tcW w:w="1312" w:type="dxa"/>
          </w:tcPr>
          <w:p w14:paraId="14A1065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007CAE65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4A3AFF0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545795ED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55B9878" w14:textId="77777777" w:rsidTr="001836E7">
        <w:tc>
          <w:tcPr>
            <w:tcW w:w="918" w:type="dxa"/>
          </w:tcPr>
          <w:p w14:paraId="36D4092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RF030</w:t>
            </w:r>
          </w:p>
        </w:tc>
        <w:tc>
          <w:tcPr>
            <w:tcW w:w="2018" w:type="dxa"/>
          </w:tcPr>
          <w:p w14:paraId="7F709A7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visualizar todos os </w:t>
            </w:r>
          </w:p>
          <w:p w14:paraId="1DE3FF3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programas cadastrados</w:t>
            </w:r>
          </w:p>
        </w:tc>
        <w:tc>
          <w:tcPr>
            <w:tcW w:w="1312" w:type="dxa"/>
          </w:tcPr>
          <w:p w14:paraId="4EC284DF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17703914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474A747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0E635FB7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134C6CA4" w14:textId="77777777" w:rsidTr="001836E7">
        <w:tc>
          <w:tcPr>
            <w:tcW w:w="918" w:type="dxa"/>
          </w:tcPr>
          <w:p w14:paraId="75F4F4C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RF031</w:t>
            </w:r>
          </w:p>
        </w:tc>
        <w:tc>
          <w:tcPr>
            <w:tcW w:w="2018" w:type="dxa"/>
          </w:tcPr>
          <w:p w14:paraId="515F778B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escalas</w:t>
            </w:r>
          </w:p>
        </w:tc>
        <w:tc>
          <w:tcPr>
            <w:tcW w:w="1312" w:type="dxa"/>
          </w:tcPr>
          <w:p w14:paraId="5679F612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Tobias </w:t>
            </w:r>
          </w:p>
        </w:tc>
        <w:tc>
          <w:tcPr>
            <w:tcW w:w="1062" w:type="dxa"/>
          </w:tcPr>
          <w:p w14:paraId="1FE203E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3CBD90C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F693CC0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2064E616" w14:textId="77777777" w:rsidTr="001836E7">
        <w:tc>
          <w:tcPr>
            <w:tcW w:w="918" w:type="dxa"/>
          </w:tcPr>
          <w:p w14:paraId="75F08FB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RF032</w:t>
            </w:r>
          </w:p>
        </w:tc>
        <w:tc>
          <w:tcPr>
            <w:tcW w:w="2018" w:type="dxa"/>
          </w:tcPr>
          <w:p w14:paraId="28C64BE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estúdios</w:t>
            </w:r>
          </w:p>
        </w:tc>
        <w:tc>
          <w:tcPr>
            <w:tcW w:w="1312" w:type="dxa"/>
          </w:tcPr>
          <w:p w14:paraId="5A5AB076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64308D0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359E8661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D960C5C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04EBD4BF" w14:textId="77777777" w:rsidTr="001836E7">
        <w:tc>
          <w:tcPr>
            <w:tcW w:w="918" w:type="dxa"/>
          </w:tcPr>
          <w:p w14:paraId="59DBAA7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RF033</w:t>
            </w:r>
          </w:p>
        </w:tc>
        <w:tc>
          <w:tcPr>
            <w:tcW w:w="2018" w:type="dxa"/>
          </w:tcPr>
          <w:p w14:paraId="5B277437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ao administrador excluir </w:t>
            </w:r>
            <w:proofErr w:type="spellStart"/>
            <w:r>
              <w:rPr>
                <w:sz w:val="18"/>
                <w:szCs w:val="18"/>
              </w:rPr>
              <w:t>switchers</w:t>
            </w:r>
            <w:proofErr w:type="spellEnd"/>
          </w:p>
        </w:tc>
        <w:tc>
          <w:tcPr>
            <w:tcW w:w="1312" w:type="dxa"/>
          </w:tcPr>
          <w:p w14:paraId="13A24BC8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5441FD6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02A3A979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5BA931E4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5EE146B2" w14:textId="77777777" w:rsidTr="001836E7">
        <w:tc>
          <w:tcPr>
            <w:tcW w:w="918" w:type="dxa"/>
          </w:tcPr>
          <w:p w14:paraId="664D507E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RF034</w:t>
            </w:r>
          </w:p>
        </w:tc>
        <w:tc>
          <w:tcPr>
            <w:tcW w:w="2018" w:type="dxa"/>
          </w:tcPr>
          <w:p w14:paraId="3F15D8F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funcionários</w:t>
            </w:r>
          </w:p>
        </w:tc>
        <w:tc>
          <w:tcPr>
            <w:tcW w:w="1312" w:type="dxa"/>
          </w:tcPr>
          <w:p w14:paraId="4430C0B0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1D5CF4AF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1223A1C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7C01748D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4E61FE0A" w14:textId="77777777" w:rsidTr="001836E7">
        <w:tc>
          <w:tcPr>
            <w:tcW w:w="918" w:type="dxa"/>
          </w:tcPr>
          <w:p w14:paraId="0362161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RF035</w:t>
            </w:r>
          </w:p>
        </w:tc>
        <w:tc>
          <w:tcPr>
            <w:tcW w:w="2018" w:type="dxa"/>
          </w:tcPr>
          <w:p w14:paraId="64F59098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administradores</w:t>
            </w:r>
          </w:p>
        </w:tc>
        <w:tc>
          <w:tcPr>
            <w:tcW w:w="1312" w:type="dxa"/>
          </w:tcPr>
          <w:p w14:paraId="3BB9122D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</w:p>
        </w:tc>
        <w:tc>
          <w:tcPr>
            <w:tcW w:w="1062" w:type="dxa"/>
          </w:tcPr>
          <w:p w14:paraId="45FB24F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4EC5B853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123D2285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  <w:tr w:rsidR="00D74208" w14:paraId="3F9C5E28" w14:textId="77777777" w:rsidTr="001836E7">
        <w:tc>
          <w:tcPr>
            <w:tcW w:w="918" w:type="dxa"/>
          </w:tcPr>
          <w:p w14:paraId="205BA88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RF036</w:t>
            </w:r>
          </w:p>
        </w:tc>
        <w:tc>
          <w:tcPr>
            <w:tcW w:w="2018" w:type="dxa"/>
          </w:tcPr>
          <w:p w14:paraId="775D86FA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administrador excluir programas</w:t>
            </w:r>
          </w:p>
        </w:tc>
        <w:tc>
          <w:tcPr>
            <w:tcW w:w="1312" w:type="dxa"/>
          </w:tcPr>
          <w:p w14:paraId="5A1024A6" w14:textId="77777777" w:rsidR="00D74208" w:rsidRDefault="00D74208" w:rsidP="00263C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Tobias</w:t>
            </w:r>
          </w:p>
        </w:tc>
        <w:tc>
          <w:tcPr>
            <w:tcW w:w="1062" w:type="dxa"/>
          </w:tcPr>
          <w:p w14:paraId="385AC9A6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94" w:type="dxa"/>
          </w:tcPr>
          <w:p w14:paraId="0DF6BAE0" w14:textId="77777777" w:rsidR="00D74208" w:rsidRDefault="00D74208" w:rsidP="00263C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Pendente</w:t>
            </w:r>
          </w:p>
        </w:tc>
        <w:tc>
          <w:tcPr>
            <w:tcW w:w="1854" w:type="dxa"/>
          </w:tcPr>
          <w:p w14:paraId="4D6BE77C" w14:textId="77777777" w:rsidR="00D74208" w:rsidRDefault="00D74208" w:rsidP="00263CA8">
            <w:pPr>
              <w:rPr>
                <w:sz w:val="18"/>
                <w:szCs w:val="18"/>
              </w:rPr>
            </w:pPr>
          </w:p>
        </w:tc>
      </w:tr>
    </w:tbl>
    <w:p w14:paraId="0E5B5EBA" w14:textId="77777777" w:rsidR="00D74208" w:rsidRDefault="00D74208" w:rsidP="002E2E1B">
      <w:pPr>
        <w:rPr>
          <w:rFonts w:ascii="Arial" w:hAnsi="Arial" w:cs="Arial"/>
          <w:b/>
          <w:bCs/>
          <w:sz w:val="32"/>
          <w:szCs w:val="32"/>
        </w:rPr>
      </w:pPr>
    </w:p>
    <w:p w14:paraId="1A28092C" w14:textId="77777777" w:rsidR="00BC2145" w:rsidRDefault="00BC2145" w:rsidP="0047618A">
      <w:pPr>
        <w:pStyle w:val="Heading2"/>
        <w:rPr>
          <w:i w:val="0"/>
          <w:iCs w:val="0"/>
        </w:rPr>
      </w:pPr>
    </w:p>
    <w:p w14:paraId="43448338" w14:textId="03DEEC9E" w:rsidR="002E2E1B" w:rsidRPr="001E50B3" w:rsidRDefault="00AE5D05" w:rsidP="0047618A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t>7.</w:t>
      </w:r>
      <w:r w:rsidR="001836E7">
        <w:rPr>
          <w:i w:val="0"/>
          <w:iCs w:val="0"/>
        </w:rPr>
        <w:t>3</w:t>
      </w:r>
      <w:r w:rsidRPr="001E50B3">
        <w:rPr>
          <w:i w:val="0"/>
          <w:iCs w:val="0"/>
        </w:rPr>
        <w:t xml:space="preserve"> </w:t>
      </w:r>
      <w:r w:rsidR="002E2E1B" w:rsidRPr="001E50B3">
        <w:rPr>
          <w:i w:val="0"/>
          <w:iCs w:val="0"/>
        </w:rPr>
        <w:t>Requisitos Não Funcionais</w:t>
      </w:r>
    </w:p>
    <w:p w14:paraId="366ACF57" w14:textId="77777777" w:rsidR="002E2E1B" w:rsidRPr="00431431" w:rsidRDefault="002E2E1B" w:rsidP="002E2E1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7398"/>
      </w:tblGrid>
      <w:tr w:rsidR="002E2E1B" w:rsidRPr="00431431" w14:paraId="454CADB4" w14:textId="77777777" w:rsidTr="005A0313">
        <w:tc>
          <w:tcPr>
            <w:tcW w:w="1096" w:type="dxa"/>
          </w:tcPr>
          <w:p w14:paraId="3AA107D6" w14:textId="77777777" w:rsidR="002E2E1B" w:rsidRPr="00152725" w:rsidRDefault="002E2E1B" w:rsidP="005A0313">
            <w:r w:rsidRPr="00152725">
              <w:t>Código</w:t>
            </w:r>
          </w:p>
        </w:tc>
        <w:tc>
          <w:tcPr>
            <w:tcW w:w="7398" w:type="dxa"/>
          </w:tcPr>
          <w:p w14:paraId="4EB65E4E" w14:textId="77777777" w:rsidR="002E2E1B" w:rsidRPr="00152725" w:rsidRDefault="002E2E1B" w:rsidP="005A0313">
            <w:r w:rsidRPr="00152725">
              <w:t>Descrição</w:t>
            </w:r>
          </w:p>
        </w:tc>
      </w:tr>
      <w:tr w:rsidR="002E2E1B" w:rsidRPr="00431431" w14:paraId="7E907DC9" w14:textId="77777777" w:rsidTr="005A0313">
        <w:tc>
          <w:tcPr>
            <w:tcW w:w="1096" w:type="dxa"/>
          </w:tcPr>
          <w:p w14:paraId="29B0A44A" w14:textId="77777777" w:rsidR="002E2E1B" w:rsidRPr="00152725" w:rsidRDefault="002E2E1B" w:rsidP="005A0313">
            <w:r w:rsidRPr="00152725">
              <w:t>RNF01</w:t>
            </w:r>
          </w:p>
        </w:tc>
        <w:tc>
          <w:tcPr>
            <w:tcW w:w="7398" w:type="dxa"/>
          </w:tcPr>
          <w:p w14:paraId="789B72D0" w14:textId="77777777" w:rsidR="002E2E1B" w:rsidRPr="00152725" w:rsidRDefault="002E2E1B" w:rsidP="005A0313">
            <w:r w:rsidRPr="00152725">
              <w:t xml:space="preserve">Para utilizar o </w:t>
            </w:r>
            <w:r w:rsidRPr="00C65E8F">
              <w:rPr>
                <w:i/>
                <w:iCs/>
              </w:rPr>
              <w:t>software</w:t>
            </w:r>
            <w:r w:rsidRPr="00152725">
              <w:t xml:space="preserve"> é necessário ter acesso à </w:t>
            </w:r>
            <w:r w:rsidRPr="00C65E8F">
              <w:rPr>
                <w:i/>
                <w:iCs/>
              </w:rPr>
              <w:t>internet</w:t>
            </w:r>
            <w:r w:rsidRPr="00152725">
              <w:t>.</w:t>
            </w:r>
          </w:p>
        </w:tc>
      </w:tr>
      <w:tr w:rsidR="002E2E1B" w:rsidRPr="00431431" w14:paraId="3372514E" w14:textId="77777777" w:rsidTr="005A0313">
        <w:tc>
          <w:tcPr>
            <w:tcW w:w="1096" w:type="dxa"/>
          </w:tcPr>
          <w:p w14:paraId="08367B57" w14:textId="77777777" w:rsidR="002E2E1B" w:rsidRPr="00152725" w:rsidRDefault="002E2E1B" w:rsidP="005A0313">
            <w:r w:rsidRPr="00152725">
              <w:t>RNF02</w:t>
            </w:r>
          </w:p>
        </w:tc>
        <w:tc>
          <w:tcPr>
            <w:tcW w:w="7398" w:type="dxa"/>
          </w:tcPr>
          <w:p w14:paraId="2D265AB3" w14:textId="77777777" w:rsidR="002E2E1B" w:rsidRPr="00152725" w:rsidRDefault="002E2E1B" w:rsidP="005A0313">
            <w:r w:rsidRPr="00152725">
              <w:t xml:space="preserve">O Sistema deverá ser desenvolvido para plataforma </w:t>
            </w:r>
            <w:r w:rsidRPr="00C65E8F">
              <w:rPr>
                <w:i/>
                <w:iCs/>
              </w:rPr>
              <w:t>Web</w:t>
            </w:r>
            <w:r w:rsidRPr="00152725">
              <w:t>.</w:t>
            </w:r>
          </w:p>
        </w:tc>
      </w:tr>
      <w:tr w:rsidR="002E2E1B" w:rsidRPr="00431431" w14:paraId="758BD13B" w14:textId="77777777" w:rsidTr="005A0313">
        <w:tc>
          <w:tcPr>
            <w:tcW w:w="1096" w:type="dxa"/>
          </w:tcPr>
          <w:p w14:paraId="43A5F3BA" w14:textId="77777777" w:rsidR="002E2E1B" w:rsidRPr="00152725" w:rsidRDefault="002E2E1B" w:rsidP="005A0313">
            <w:r w:rsidRPr="00152725">
              <w:t>RNF03</w:t>
            </w:r>
          </w:p>
        </w:tc>
        <w:tc>
          <w:tcPr>
            <w:tcW w:w="7398" w:type="dxa"/>
          </w:tcPr>
          <w:p w14:paraId="508410F8" w14:textId="77777777" w:rsidR="002E2E1B" w:rsidRPr="00152725" w:rsidRDefault="002E2E1B" w:rsidP="005A0313">
            <w:r w:rsidRPr="00152725">
              <w:t>O sistema deverá estar disponível em tempo integral. [24/7]</w:t>
            </w:r>
          </w:p>
        </w:tc>
      </w:tr>
      <w:tr w:rsidR="002E2E1B" w:rsidRPr="00431431" w14:paraId="4AC28FB6" w14:textId="77777777" w:rsidTr="005A0313">
        <w:tc>
          <w:tcPr>
            <w:tcW w:w="1096" w:type="dxa"/>
          </w:tcPr>
          <w:p w14:paraId="0FE6CE28" w14:textId="77777777" w:rsidR="002E2E1B" w:rsidRPr="00152725" w:rsidRDefault="002E2E1B" w:rsidP="005A0313">
            <w:r w:rsidRPr="00152725">
              <w:t>RNF04</w:t>
            </w:r>
          </w:p>
        </w:tc>
        <w:tc>
          <w:tcPr>
            <w:tcW w:w="7398" w:type="dxa"/>
          </w:tcPr>
          <w:p w14:paraId="247F829D" w14:textId="77777777" w:rsidR="002E2E1B" w:rsidRPr="00152725" w:rsidRDefault="002E2E1B" w:rsidP="005A0313">
            <w:r w:rsidRPr="00152725">
              <w:t xml:space="preserve">O sistema deverá ter compatibilidade com todos os </w:t>
            </w:r>
            <w:r w:rsidRPr="00C65E8F">
              <w:rPr>
                <w:i/>
                <w:iCs/>
              </w:rPr>
              <w:t>Browser</w:t>
            </w:r>
            <w:r w:rsidRPr="00152725">
              <w:t xml:space="preserve"> modernos.</w:t>
            </w:r>
          </w:p>
        </w:tc>
      </w:tr>
      <w:tr w:rsidR="002E2E1B" w:rsidRPr="00431431" w14:paraId="102E93C4" w14:textId="77777777" w:rsidTr="005A0313">
        <w:tc>
          <w:tcPr>
            <w:tcW w:w="1096" w:type="dxa"/>
          </w:tcPr>
          <w:p w14:paraId="25100852" w14:textId="77777777" w:rsidR="002E2E1B" w:rsidRPr="00152725" w:rsidRDefault="002E2E1B" w:rsidP="005A0313">
            <w:r w:rsidRPr="00152725">
              <w:t>RNF05</w:t>
            </w:r>
          </w:p>
        </w:tc>
        <w:tc>
          <w:tcPr>
            <w:tcW w:w="7398" w:type="dxa"/>
          </w:tcPr>
          <w:p w14:paraId="731BE50A" w14:textId="77777777" w:rsidR="002E2E1B" w:rsidRPr="00152725" w:rsidRDefault="002E2E1B" w:rsidP="005A0313">
            <w:r w:rsidRPr="00152725">
              <w:t>O sistema deverá permitir o acesso à diversos dispositivos, ter responsividade.</w:t>
            </w:r>
          </w:p>
        </w:tc>
      </w:tr>
      <w:tr w:rsidR="002E2E1B" w:rsidRPr="00431431" w14:paraId="583CBAFF" w14:textId="77777777" w:rsidTr="005A0313">
        <w:tc>
          <w:tcPr>
            <w:tcW w:w="1096" w:type="dxa"/>
          </w:tcPr>
          <w:p w14:paraId="65E785AA" w14:textId="77777777" w:rsidR="002E2E1B" w:rsidRPr="00152725" w:rsidRDefault="002E2E1B" w:rsidP="005A0313">
            <w:r w:rsidRPr="00152725">
              <w:t>RNF06</w:t>
            </w:r>
          </w:p>
        </w:tc>
        <w:tc>
          <w:tcPr>
            <w:tcW w:w="7398" w:type="dxa"/>
          </w:tcPr>
          <w:p w14:paraId="7DFFC530" w14:textId="77777777" w:rsidR="002E2E1B" w:rsidRPr="00152725" w:rsidRDefault="002E2E1B" w:rsidP="005A0313">
            <w:r w:rsidRPr="00152725">
              <w:t>O sistema deverá seguir a LGPD protegendo os dados do usuário.</w:t>
            </w:r>
          </w:p>
        </w:tc>
      </w:tr>
      <w:tr w:rsidR="002E2E1B" w:rsidRPr="00431431" w14:paraId="42779E03" w14:textId="77777777" w:rsidTr="005A0313">
        <w:tc>
          <w:tcPr>
            <w:tcW w:w="1096" w:type="dxa"/>
          </w:tcPr>
          <w:p w14:paraId="2CDEAC85" w14:textId="77777777" w:rsidR="002E2E1B" w:rsidRPr="00152725" w:rsidRDefault="002E2E1B" w:rsidP="005A0313">
            <w:r w:rsidRPr="00152725">
              <w:t>RNF07</w:t>
            </w:r>
          </w:p>
        </w:tc>
        <w:tc>
          <w:tcPr>
            <w:tcW w:w="7398" w:type="dxa"/>
          </w:tcPr>
          <w:p w14:paraId="758D22A9" w14:textId="77777777" w:rsidR="002E2E1B" w:rsidRPr="00152725" w:rsidRDefault="002E2E1B" w:rsidP="005A0313">
            <w:r w:rsidRPr="00152725">
              <w:t xml:space="preserve">A interface gráfica deverá ser desenvolvida por meio da linguagem </w:t>
            </w:r>
            <w:proofErr w:type="spellStart"/>
            <w:r w:rsidRPr="00C65E8F">
              <w:rPr>
                <w:i/>
                <w:iCs/>
              </w:rPr>
              <w:t>JavaScript</w:t>
            </w:r>
            <w:proofErr w:type="spellEnd"/>
            <w:r w:rsidRPr="00152725">
              <w:t>.</w:t>
            </w:r>
          </w:p>
        </w:tc>
      </w:tr>
      <w:tr w:rsidR="002E2E1B" w:rsidRPr="00431431" w14:paraId="2383674F" w14:textId="77777777" w:rsidTr="005A0313">
        <w:tc>
          <w:tcPr>
            <w:tcW w:w="1096" w:type="dxa"/>
          </w:tcPr>
          <w:p w14:paraId="01F5B33C" w14:textId="77777777" w:rsidR="002E2E1B" w:rsidRPr="00152725" w:rsidRDefault="002E2E1B" w:rsidP="005A0313">
            <w:r w:rsidRPr="00152725">
              <w:t>RNF09</w:t>
            </w:r>
          </w:p>
        </w:tc>
        <w:tc>
          <w:tcPr>
            <w:tcW w:w="7398" w:type="dxa"/>
          </w:tcPr>
          <w:p w14:paraId="49E9A59D" w14:textId="77777777" w:rsidR="002E2E1B" w:rsidRPr="00152725" w:rsidRDefault="002E2E1B" w:rsidP="005A0313">
            <w:r w:rsidRPr="00152725">
              <w:t xml:space="preserve">No servidor o sistema deverá ser desenvolvido através da linguagem </w:t>
            </w:r>
            <w:r w:rsidRPr="00C65E8F">
              <w:rPr>
                <w:i/>
                <w:iCs/>
              </w:rPr>
              <w:t>PHP</w:t>
            </w:r>
            <w:r w:rsidRPr="00152725">
              <w:t>.</w:t>
            </w:r>
          </w:p>
        </w:tc>
      </w:tr>
      <w:tr w:rsidR="002E2E1B" w:rsidRPr="00431431" w14:paraId="09076B68" w14:textId="77777777" w:rsidTr="005A0313">
        <w:tc>
          <w:tcPr>
            <w:tcW w:w="1096" w:type="dxa"/>
          </w:tcPr>
          <w:p w14:paraId="031F0211" w14:textId="77777777" w:rsidR="002E2E1B" w:rsidRPr="00152725" w:rsidRDefault="002E2E1B" w:rsidP="005A0313">
            <w:r w:rsidRPr="00152725">
              <w:t>RNF10</w:t>
            </w:r>
          </w:p>
        </w:tc>
        <w:tc>
          <w:tcPr>
            <w:tcW w:w="7398" w:type="dxa"/>
          </w:tcPr>
          <w:p w14:paraId="579EFAC6" w14:textId="77777777" w:rsidR="002E2E1B" w:rsidRPr="00152725" w:rsidRDefault="002E2E1B" w:rsidP="005A0313">
            <w:r w:rsidRPr="00152725">
              <w:t xml:space="preserve">Para o desenvolvimento será utilizado Orientação a Objetos em ambas as linguagens e a arquitetura </w:t>
            </w:r>
            <w:r w:rsidRPr="00C65E8F">
              <w:rPr>
                <w:i/>
                <w:iCs/>
              </w:rPr>
              <w:t>MVC</w:t>
            </w:r>
            <w:r w:rsidRPr="00152725">
              <w:t xml:space="preserve"> no servidor. (Sujeito a modificações)</w:t>
            </w:r>
          </w:p>
        </w:tc>
      </w:tr>
      <w:tr w:rsidR="002E2E1B" w:rsidRPr="00431431" w14:paraId="71CDEC27" w14:textId="77777777" w:rsidTr="005A0313">
        <w:tc>
          <w:tcPr>
            <w:tcW w:w="1096" w:type="dxa"/>
          </w:tcPr>
          <w:p w14:paraId="7CB0275B" w14:textId="77777777" w:rsidR="002E2E1B" w:rsidRPr="00152725" w:rsidRDefault="002E2E1B" w:rsidP="005A0313">
            <w:r w:rsidRPr="00152725">
              <w:t>RNF11</w:t>
            </w:r>
          </w:p>
        </w:tc>
        <w:tc>
          <w:tcPr>
            <w:tcW w:w="7398" w:type="dxa"/>
          </w:tcPr>
          <w:p w14:paraId="0CE2BF34" w14:textId="77777777" w:rsidR="002E2E1B" w:rsidRPr="00152725" w:rsidRDefault="002E2E1B" w:rsidP="005A0313">
            <w:r w:rsidRPr="00152725">
              <w:t xml:space="preserve">O sistema deverá se comunicar com o banco por meio do </w:t>
            </w:r>
            <w:r w:rsidRPr="00C65E8F">
              <w:rPr>
                <w:i/>
                <w:iCs/>
              </w:rPr>
              <w:t>MySQL</w:t>
            </w:r>
            <w:r w:rsidRPr="00152725">
              <w:t>.</w:t>
            </w:r>
          </w:p>
        </w:tc>
      </w:tr>
    </w:tbl>
    <w:p w14:paraId="03E99234" w14:textId="77777777" w:rsidR="002E2E1B" w:rsidRPr="00431431" w:rsidRDefault="002E2E1B" w:rsidP="002E2E1B">
      <w:pPr>
        <w:rPr>
          <w:rFonts w:ascii="Arial" w:hAnsi="Arial" w:cs="Arial"/>
        </w:rPr>
      </w:pPr>
    </w:p>
    <w:p w14:paraId="583E1F0F" w14:textId="4EDC215B" w:rsidR="00C76733" w:rsidRPr="001E50B3" w:rsidRDefault="00473E77" w:rsidP="00B55EC8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t>7</w:t>
      </w:r>
      <w:r w:rsidR="00B55EC8" w:rsidRPr="001E50B3">
        <w:rPr>
          <w:i w:val="0"/>
          <w:iCs w:val="0"/>
        </w:rPr>
        <w:t>.</w:t>
      </w:r>
      <w:r w:rsidR="001836E7">
        <w:rPr>
          <w:i w:val="0"/>
          <w:iCs w:val="0"/>
        </w:rPr>
        <w:t>4</w:t>
      </w:r>
      <w:r w:rsidR="00B55EC8" w:rsidRPr="001E50B3">
        <w:rPr>
          <w:i w:val="0"/>
          <w:iCs w:val="0"/>
        </w:rPr>
        <w:t xml:space="preserve"> Diagrama de Casos de Uso</w:t>
      </w:r>
      <w:bookmarkEnd w:id="13"/>
    </w:p>
    <w:p w14:paraId="2C860DA7" w14:textId="4638EE44" w:rsidR="00B15EFB" w:rsidRDefault="00C76733" w:rsidP="00F31962">
      <w:pPr>
        <w:pStyle w:val="Heading2"/>
      </w:pPr>
      <w:r>
        <w:t xml:space="preserve">   </w:t>
      </w:r>
      <w:r w:rsidR="006A1E76">
        <w:t xml:space="preserve">Caso de </w:t>
      </w:r>
      <w:r w:rsidR="0058469F">
        <w:t>Uso Administrador</w:t>
      </w:r>
      <w:r w:rsidR="002179B4">
        <w:rPr>
          <w:noProof/>
        </w:rPr>
        <w:drawing>
          <wp:inline distT="0" distB="0" distL="0" distR="0" wp14:anchorId="41711ECE" wp14:editId="2F613EE9">
            <wp:extent cx="5606307" cy="386541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96" cy="386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79C1" w14:textId="12FCA2FA" w:rsidR="002179B4" w:rsidRDefault="002179B4" w:rsidP="002179B4"/>
    <w:p w14:paraId="01051DB3" w14:textId="3C511D71" w:rsidR="002179B4" w:rsidRDefault="002179B4" w:rsidP="002179B4"/>
    <w:p w14:paraId="0EE3417C" w14:textId="1119771B" w:rsidR="002179B4" w:rsidRDefault="002179B4" w:rsidP="002179B4"/>
    <w:p w14:paraId="7388DB4A" w14:textId="579AE151" w:rsidR="0058469F" w:rsidRPr="00C605AF" w:rsidRDefault="0058469F" w:rsidP="002179B4">
      <w:pPr>
        <w:rPr>
          <w:rFonts w:cs="Arial"/>
          <w:b/>
          <w:bCs/>
          <w:i/>
          <w:iCs/>
          <w:sz w:val="28"/>
          <w:szCs w:val="28"/>
        </w:rPr>
      </w:pPr>
      <w:r w:rsidRPr="00C605AF">
        <w:rPr>
          <w:rFonts w:cs="Arial"/>
          <w:b/>
          <w:bCs/>
          <w:i/>
          <w:iCs/>
          <w:sz w:val="28"/>
          <w:szCs w:val="28"/>
        </w:rPr>
        <w:lastRenderedPageBreak/>
        <w:t>Caso de Uso Funcionário</w:t>
      </w:r>
    </w:p>
    <w:p w14:paraId="125C630D" w14:textId="6BC2C8CC" w:rsidR="002179B4" w:rsidRDefault="00021640" w:rsidP="002179B4">
      <w:r>
        <w:rPr>
          <w:noProof/>
        </w:rPr>
        <w:drawing>
          <wp:inline distT="0" distB="0" distL="0" distR="0" wp14:anchorId="5C15F6AE" wp14:editId="4B5A72B8">
            <wp:extent cx="5605153" cy="409067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870" cy="409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3B4A" w14:textId="01FFE562" w:rsidR="0058469F" w:rsidRPr="00C605AF" w:rsidRDefault="0058469F" w:rsidP="002179B4">
      <w:pPr>
        <w:rPr>
          <w:rFonts w:cs="Arial"/>
          <w:b/>
          <w:bCs/>
          <w:i/>
          <w:iCs/>
          <w:sz w:val="28"/>
          <w:szCs w:val="28"/>
        </w:rPr>
      </w:pPr>
      <w:r w:rsidRPr="00C605AF">
        <w:rPr>
          <w:rFonts w:cs="Arial"/>
          <w:b/>
          <w:bCs/>
          <w:i/>
          <w:iCs/>
          <w:sz w:val="28"/>
          <w:szCs w:val="28"/>
        </w:rPr>
        <w:t>Caso de Uso Visitante</w:t>
      </w:r>
    </w:p>
    <w:p w14:paraId="1A3B23A5" w14:textId="69D3270A" w:rsidR="00021640" w:rsidRDefault="00021640" w:rsidP="002179B4"/>
    <w:p w14:paraId="648D8A04" w14:textId="3D506900" w:rsidR="00021640" w:rsidRDefault="006A1E76" w:rsidP="002179B4">
      <w:r>
        <w:rPr>
          <w:noProof/>
        </w:rPr>
        <w:drawing>
          <wp:inline distT="0" distB="0" distL="0" distR="0" wp14:anchorId="3DF75D93" wp14:editId="2904EEF8">
            <wp:extent cx="4316730" cy="355092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80C9" w14:textId="2C3988F8" w:rsidR="00021640" w:rsidRDefault="00021640" w:rsidP="002179B4"/>
    <w:p w14:paraId="364865CA" w14:textId="1275CC1B" w:rsidR="00021640" w:rsidRDefault="00021640" w:rsidP="002179B4"/>
    <w:p w14:paraId="229D4D69" w14:textId="6F5D718B" w:rsidR="00F31962" w:rsidRPr="001E50B3" w:rsidRDefault="00F31962" w:rsidP="00F31962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lastRenderedPageBreak/>
        <w:t>7.</w:t>
      </w:r>
      <w:r w:rsidR="001836E7">
        <w:rPr>
          <w:i w:val="0"/>
          <w:iCs w:val="0"/>
        </w:rPr>
        <w:t>5</w:t>
      </w:r>
      <w:r w:rsidRPr="001E50B3">
        <w:rPr>
          <w:i w:val="0"/>
          <w:iCs w:val="0"/>
        </w:rPr>
        <w:t xml:space="preserve"> </w:t>
      </w:r>
      <w:r w:rsidR="004E56E1" w:rsidRPr="001E50B3">
        <w:rPr>
          <w:i w:val="0"/>
          <w:iCs w:val="0"/>
        </w:rPr>
        <w:t>Diagrama de Atividade</w:t>
      </w:r>
    </w:p>
    <w:p w14:paraId="117A79BF" w14:textId="0FCED1C9" w:rsidR="00F31962" w:rsidRDefault="00F31962" w:rsidP="004B0733"/>
    <w:p w14:paraId="3EC5CE0D" w14:textId="53B11DF7" w:rsidR="00FD1AAF" w:rsidRDefault="00AC4C46" w:rsidP="004B0733">
      <w:r>
        <w:rPr>
          <w:noProof/>
        </w:rPr>
        <w:drawing>
          <wp:inline distT="0" distB="0" distL="0" distR="0" wp14:anchorId="006DA792" wp14:editId="04B01187">
            <wp:extent cx="5400675" cy="4940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3A7E" w14:textId="77777777" w:rsidR="00F866DD" w:rsidRDefault="00F866DD" w:rsidP="00FD1AAF"/>
    <w:p w14:paraId="136E0EC0" w14:textId="77777777" w:rsidR="00F866DD" w:rsidRDefault="00F866DD" w:rsidP="00FD1AAF"/>
    <w:p w14:paraId="18DAC7B4" w14:textId="77777777" w:rsidR="00F866DD" w:rsidRDefault="00F866DD" w:rsidP="00FD1AAF"/>
    <w:p w14:paraId="621AEE49" w14:textId="77777777" w:rsidR="00F866DD" w:rsidRDefault="00F866DD" w:rsidP="00FD1AAF"/>
    <w:p w14:paraId="75C6B8E4" w14:textId="77777777" w:rsidR="00F866DD" w:rsidRDefault="00F866DD" w:rsidP="00FD1AAF"/>
    <w:p w14:paraId="735FB0FE" w14:textId="77777777" w:rsidR="00F866DD" w:rsidRDefault="00F866DD" w:rsidP="00FD1AAF"/>
    <w:p w14:paraId="18DE5F85" w14:textId="77777777" w:rsidR="00F866DD" w:rsidRDefault="00F866DD" w:rsidP="00FD1AAF"/>
    <w:p w14:paraId="63EED72A" w14:textId="77777777" w:rsidR="00F866DD" w:rsidRDefault="00F866DD" w:rsidP="00FD1AAF"/>
    <w:p w14:paraId="7DD024B9" w14:textId="77777777" w:rsidR="00F866DD" w:rsidRDefault="00F866DD" w:rsidP="00FD1AAF"/>
    <w:p w14:paraId="535B2718" w14:textId="77777777" w:rsidR="00F866DD" w:rsidRDefault="00F866DD" w:rsidP="00FD1AAF"/>
    <w:p w14:paraId="3B07CA3B" w14:textId="77777777" w:rsidR="00F866DD" w:rsidRDefault="00F866DD" w:rsidP="00FD1AAF"/>
    <w:p w14:paraId="780886E9" w14:textId="77777777" w:rsidR="00F866DD" w:rsidRDefault="00F866DD" w:rsidP="00FD1AAF"/>
    <w:p w14:paraId="1BAB91AF" w14:textId="77777777" w:rsidR="00F866DD" w:rsidRDefault="00F866DD" w:rsidP="00FD1AAF"/>
    <w:p w14:paraId="567284BB" w14:textId="77777777" w:rsidR="00F866DD" w:rsidRDefault="00F866DD" w:rsidP="00FD1AAF"/>
    <w:p w14:paraId="75B9B3B7" w14:textId="77777777" w:rsidR="00F866DD" w:rsidRDefault="00F866DD" w:rsidP="00FD1AAF"/>
    <w:p w14:paraId="0A46921F" w14:textId="77777777" w:rsidR="00F866DD" w:rsidRDefault="00F866DD" w:rsidP="00FD1AAF"/>
    <w:p w14:paraId="1AFE1240" w14:textId="05406392" w:rsidR="00F866DD" w:rsidRDefault="00F866DD" w:rsidP="00FD1AAF"/>
    <w:p w14:paraId="1C504F85" w14:textId="34058C32" w:rsidR="00D90E1A" w:rsidRPr="001E50B3" w:rsidRDefault="00D90E1A" w:rsidP="00D90E1A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lastRenderedPageBreak/>
        <w:t>7.</w:t>
      </w:r>
      <w:r w:rsidR="001836E7">
        <w:rPr>
          <w:i w:val="0"/>
          <w:iCs w:val="0"/>
        </w:rPr>
        <w:t>6</w:t>
      </w:r>
      <w:r w:rsidRPr="001E50B3">
        <w:rPr>
          <w:i w:val="0"/>
          <w:iCs w:val="0"/>
        </w:rPr>
        <w:t xml:space="preserve"> Diagrama de </w:t>
      </w:r>
      <w:r>
        <w:rPr>
          <w:i w:val="0"/>
          <w:iCs w:val="0"/>
        </w:rPr>
        <w:t>Classe</w:t>
      </w:r>
    </w:p>
    <w:p w14:paraId="12387E41" w14:textId="77777777" w:rsidR="00D90E1A" w:rsidRDefault="00D90E1A" w:rsidP="00FD1AAF"/>
    <w:p w14:paraId="77119210" w14:textId="2405A910" w:rsidR="00F866DD" w:rsidRDefault="000636C0" w:rsidP="00FD1AAF">
      <w:r>
        <w:rPr>
          <w:noProof/>
        </w:rPr>
        <w:drawing>
          <wp:inline distT="0" distB="0" distL="0" distR="0" wp14:anchorId="64AE4049" wp14:editId="401AFC2A">
            <wp:extent cx="5640070" cy="564405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205" cy="565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EA77" w14:textId="77777777" w:rsidR="00F866DD" w:rsidRDefault="00F866DD" w:rsidP="00FD1AAF"/>
    <w:p w14:paraId="1AABDD84" w14:textId="77777777" w:rsidR="00F866DD" w:rsidRDefault="00F866DD" w:rsidP="00FD1AAF"/>
    <w:p w14:paraId="5EDD4A7F" w14:textId="77777777" w:rsidR="00F345C2" w:rsidRDefault="00F345C2" w:rsidP="001E50B3">
      <w:pPr>
        <w:pStyle w:val="Heading2"/>
        <w:rPr>
          <w:i w:val="0"/>
          <w:iCs w:val="0"/>
        </w:rPr>
      </w:pPr>
    </w:p>
    <w:p w14:paraId="4476C982" w14:textId="2B8572DE" w:rsidR="00F345C2" w:rsidRDefault="00F345C2" w:rsidP="001E50B3">
      <w:pPr>
        <w:pStyle w:val="Heading2"/>
        <w:rPr>
          <w:i w:val="0"/>
          <w:iCs w:val="0"/>
        </w:rPr>
      </w:pPr>
    </w:p>
    <w:p w14:paraId="39947395" w14:textId="0F22F92B" w:rsidR="003649D1" w:rsidRDefault="003649D1" w:rsidP="003649D1"/>
    <w:p w14:paraId="4BBD9886" w14:textId="43912578" w:rsidR="003649D1" w:rsidRDefault="003649D1" w:rsidP="003649D1"/>
    <w:p w14:paraId="32574FCD" w14:textId="5A9D31D4" w:rsidR="003649D1" w:rsidRDefault="003649D1" w:rsidP="003649D1"/>
    <w:p w14:paraId="5B8D815C" w14:textId="77777777" w:rsidR="003649D1" w:rsidRPr="003649D1" w:rsidRDefault="003649D1" w:rsidP="003649D1"/>
    <w:p w14:paraId="2B82A1F4" w14:textId="77777777" w:rsidR="00F345C2" w:rsidRDefault="00F345C2" w:rsidP="001E50B3">
      <w:pPr>
        <w:pStyle w:val="Heading2"/>
        <w:rPr>
          <w:i w:val="0"/>
          <w:iCs w:val="0"/>
        </w:rPr>
      </w:pPr>
    </w:p>
    <w:p w14:paraId="1E3EDB59" w14:textId="6C71A804" w:rsidR="00D90E1A" w:rsidRDefault="00D90E1A" w:rsidP="00D90E1A"/>
    <w:p w14:paraId="352F6B8C" w14:textId="5E7EE2B5" w:rsidR="00A242B7" w:rsidRPr="0002598F" w:rsidRDefault="00FD1AAF" w:rsidP="0002598F">
      <w:pPr>
        <w:pStyle w:val="Heading2"/>
        <w:rPr>
          <w:i w:val="0"/>
          <w:iCs w:val="0"/>
        </w:rPr>
      </w:pPr>
      <w:r w:rsidRPr="001E50B3">
        <w:rPr>
          <w:i w:val="0"/>
          <w:iCs w:val="0"/>
        </w:rPr>
        <w:lastRenderedPageBreak/>
        <w:t xml:space="preserve">8. </w:t>
      </w:r>
      <w:r w:rsidR="00F866DD" w:rsidRPr="001E50B3">
        <w:rPr>
          <w:i w:val="0"/>
          <w:iCs w:val="0"/>
        </w:rPr>
        <w:t>Despesas</w:t>
      </w:r>
    </w:p>
    <w:tbl>
      <w:tblPr>
        <w:tblW w:w="9771" w:type="dxa"/>
        <w:tblInd w:w="-13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160"/>
        <w:gridCol w:w="3034"/>
        <w:gridCol w:w="1664"/>
        <w:gridCol w:w="3537"/>
        <w:gridCol w:w="22"/>
      </w:tblGrid>
      <w:tr w:rsidR="00863CFE" w14:paraId="77F73AD8" w14:textId="182B9E2A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6DD5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9764" w14:textId="77777777" w:rsidR="00863CFE" w:rsidRDefault="00863CFE">
            <w:pPr>
              <w:rPr>
                <w:sz w:val="20"/>
                <w:szCs w:val="20"/>
              </w:rPr>
            </w:pPr>
          </w:p>
          <w:p w14:paraId="05AC46EB" w14:textId="3B910F88" w:rsidR="000E4CBE" w:rsidRDefault="000E4CB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643D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5C5F724B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47148E" w14:paraId="00F7E6D2" w14:textId="58974DC4" w:rsidTr="00BC3154">
        <w:trPr>
          <w:gridAfter w:val="1"/>
          <w:wAfter w:w="20" w:type="dxa"/>
          <w:trHeight w:val="244"/>
        </w:trPr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4F7D" w14:textId="68E28815" w:rsidR="0047148E" w:rsidRDefault="0047148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F19A6" w14:paraId="645E9585" w14:textId="77777777" w:rsidTr="00BC3154">
        <w:trPr>
          <w:gridAfter w:val="1"/>
          <w:wAfter w:w="20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15D7B" w14:textId="77777777" w:rsidR="00FF19A6" w:rsidRDefault="00FF19A6">
            <w:pPr>
              <w:rPr>
                <w:sz w:val="20"/>
                <w:szCs w:val="20"/>
              </w:rPr>
            </w:pPr>
          </w:p>
        </w:tc>
        <w:tc>
          <w:tcPr>
            <w:tcW w:w="8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</w:tcPr>
          <w:p w14:paraId="5B3D93DE" w14:textId="558B84B0" w:rsidR="00FF19A6" w:rsidRDefault="00FF19A6" w:rsidP="00FF19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</w:p>
        </w:tc>
      </w:tr>
      <w:tr w:rsidR="00863CFE" w14:paraId="33BA3D4A" w14:textId="4649EDA7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B592" w14:textId="77777777" w:rsidR="00863CFE" w:rsidRDefault="0086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6D1E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FD59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1D2EF670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11B90F7B" w14:textId="51F2D2D3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0053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BEF2BB9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16D1B31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</w:tcPr>
          <w:p w14:paraId="6B8ED1C6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</w:tr>
      <w:tr w:rsidR="00863CFE" w14:paraId="6E8663A6" w14:textId="4E99212B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8BA6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07FD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Internet 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B7C66F3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150,00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639A3C9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63CFE" w14:paraId="0A5F01A2" w14:textId="08F555DF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BC6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D6C9" w14:textId="2CC064D8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Energia Elétrica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7B8DF64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100,00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46EC04B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63CFE" w14:paraId="029C4316" w14:textId="6F47CF3C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5287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7B410B76" w14:textId="29556EC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</w:t>
            </w:r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spellStart"/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Jr.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0961A8FA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$  2.000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30E612BB" w14:textId="354BB8B5" w:rsidR="00863CFE" w:rsidRDefault="000652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5240">
              <w:rPr>
                <w:rFonts w:ascii="Calibri" w:hAnsi="Calibri" w:cs="Calibri"/>
                <w:color w:val="000000"/>
                <w:sz w:val="22"/>
                <w:szCs w:val="22"/>
              </w:rPr>
              <w:t>https://programathor.com.br/jobs/16455-desenvolvedor-a-back-end</w:t>
            </w:r>
          </w:p>
        </w:tc>
      </w:tr>
      <w:tr w:rsidR="00863CFE" w14:paraId="79C4DDB2" w14:textId="3DCC0893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4250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3EACE0F" w14:textId="5609C0A6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</w:t>
            </w:r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spellStart"/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Jr.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51EFDB8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$  2.000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5771BED3" w14:textId="440B2333" w:rsidR="00863CFE" w:rsidRDefault="000652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5240">
              <w:rPr>
                <w:rFonts w:ascii="Calibri" w:hAnsi="Calibri" w:cs="Calibri"/>
                <w:color w:val="000000"/>
                <w:sz w:val="22"/>
                <w:szCs w:val="22"/>
              </w:rPr>
              <w:t>https://programathor.com.br/jobs/16455-desenvolvedor-a-back-end</w:t>
            </w:r>
          </w:p>
        </w:tc>
      </w:tr>
      <w:tr w:rsidR="00863CFE" w14:paraId="1F543F1B" w14:textId="6C490DA0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DCD8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2E1A0297" w14:textId="74C933AD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Front</w:t>
            </w:r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spellStart"/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Jr.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36E2369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$  3.000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499C9C19" w14:textId="5D53C573" w:rsidR="00863CFE" w:rsidRPr="00160427" w:rsidRDefault="00160427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160427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https://programathor.com.br/jobs/15820-desenvolvedor-a-front-end-junior</w:t>
            </w:r>
          </w:p>
        </w:tc>
      </w:tr>
      <w:tr w:rsidR="00863CFE" w14:paraId="6074DE53" w14:textId="606FA746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ADE5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AED282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Hospedagem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3729FA52" w14:textId="7695B1D1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  </w:t>
            </w:r>
            <w:r w:rsidR="009276ED" w:rsidRPr="009276ED">
              <w:rPr>
                <w:rFonts w:ascii="Calibri" w:hAnsi="Calibri" w:cs="Calibri"/>
                <w:color w:val="000000"/>
                <w:sz w:val="22"/>
                <w:szCs w:val="22"/>
              </w:rPr>
              <w:t>10,99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36710617" w14:textId="0A5A5F02" w:rsidR="00863CFE" w:rsidRDefault="00CD75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2B">
              <w:rPr>
                <w:rFonts w:ascii="Calibri" w:hAnsi="Calibri" w:cs="Calibri"/>
                <w:color w:val="000000"/>
                <w:sz w:val="22"/>
                <w:szCs w:val="22"/>
              </w:rPr>
              <w:t>https://www.hostinger.com.br/</w:t>
            </w:r>
          </w:p>
        </w:tc>
      </w:tr>
      <w:tr w:rsidR="00863CFE" w14:paraId="7DE4BA1F" w14:textId="733B2949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FB6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5B95A149" w14:textId="498102BE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</w:t>
            </w:r>
            <w:r w:rsidR="00AE556F">
              <w:rPr>
                <w:rFonts w:ascii="Calibri" w:hAnsi="Calibri" w:cs="Calibri"/>
                <w:color w:val="000000"/>
                <w:sz w:val="22"/>
                <w:szCs w:val="22"/>
              </w:rPr>
              <w:t>í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nio 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165960D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  3,33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3FABD3D9" w14:textId="7D614D15" w:rsidR="00863CFE" w:rsidRDefault="00CD75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2B">
              <w:rPr>
                <w:rFonts w:ascii="Calibri" w:hAnsi="Calibri" w:cs="Calibri"/>
                <w:color w:val="000000"/>
                <w:sz w:val="22"/>
                <w:szCs w:val="22"/>
              </w:rPr>
              <w:t>https://registro.br/</w:t>
            </w:r>
          </w:p>
        </w:tc>
      </w:tr>
      <w:tr w:rsidR="00863CFE" w14:paraId="1109DB43" w14:textId="3114EEED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22E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07DA056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Mensalidade Photoshop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520E7E23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90,00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</w:tcPr>
          <w:p w14:paraId="0B1ED1FE" w14:textId="7BD8AF9E" w:rsidR="00863CFE" w:rsidRPr="00863CFE" w:rsidRDefault="00863CFE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160427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https://www.adobe.com/br/creativecloud/plans.html?filter=photography&amp;plan=individual</w:t>
            </w:r>
          </w:p>
        </w:tc>
      </w:tr>
      <w:tr w:rsidR="00863CFE" w14:paraId="47091E64" w14:textId="3C6ABA04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44F3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2F75B5"/>
            <w:noWrap/>
            <w:vAlign w:val="bottom"/>
            <w:hideMark/>
          </w:tcPr>
          <w:p w14:paraId="5DBAED2D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2F75B5"/>
            <w:noWrap/>
            <w:vAlign w:val="bottom"/>
            <w:hideMark/>
          </w:tcPr>
          <w:p w14:paraId="6729BB73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R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$  7.350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,33 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2F75B5"/>
          </w:tcPr>
          <w:p w14:paraId="656F0630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63CFE" w14:paraId="5A6E0CA0" w14:textId="15DFB093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C695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1D50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886F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4185C63A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305EC63F" w14:textId="228AB402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2B18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10D0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ADE9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3E286913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5585BDF1" w14:textId="787C2DCB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2971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A39F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0738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4EF5B823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1E3F8ED3" w14:textId="672759AC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F424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E29F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A390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14:paraId="6BA801FC" w14:textId="77777777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42C190F0" w14:textId="77777777" w:rsidTr="00BC3154">
        <w:trPr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0162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027C93B7" w14:textId="77777777" w:rsidR="00863CFE" w:rsidRDefault="0086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2FDCC014" w14:textId="6CEAB05B" w:rsidR="00863CFE" w:rsidRDefault="0086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Investimentos</w:t>
            </w:r>
          </w:p>
        </w:tc>
      </w:tr>
      <w:tr w:rsidR="00863CFE" w14:paraId="6B607798" w14:textId="77777777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2094" w14:textId="77777777" w:rsidR="00863CFE" w:rsidRDefault="0086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9BFD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47AC1B7F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2B06" w14:textId="3BF1D604" w:rsidR="00863CFE" w:rsidRDefault="00863CFE">
            <w:pPr>
              <w:rPr>
                <w:sz w:val="20"/>
                <w:szCs w:val="20"/>
              </w:rPr>
            </w:pPr>
          </w:p>
        </w:tc>
      </w:tr>
      <w:tr w:rsidR="00863CFE" w14:paraId="5B066FC6" w14:textId="77777777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EA24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nil"/>
            </w:tcBorders>
            <w:shd w:val="clear" w:color="4472C4" w:fill="4472C4"/>
            <w:noWrap/>
            <w:vAlign w:val="bottom"/>
            <w:hideMark/>
          </w:tcPr>
          <w:p w14:paraId="129B64E3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4472C4" w:fill="4472C4"/>
          </w:tcPr>
          <w:p w14:paraId="0BD9A28D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single" w:sz="4" w:space="0" w:color="auto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6E7A0B0A" w14:textId="21E290CC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</w:t>
            </w:r>
          </w:p>
        </w:tc>
      </w:tr>
      <w:tr w:rsidR="00863CFE" w14:paraId="35B97CA6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E390" w14:textId="77777777" w:rsidR="00863CFE" w:rsidRDefault="00863CF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3F8BC9D" w14:textId="77777777" w:rsidR="00863CFE" w:rsidRDefault="00863CFE" w:rsidP="00DC2A14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Placa mãe (3)</w:t>
            </w:r>
          </w:p>
        </w:tc>
        <w:tc>
          <w:tcPr>
            <w:tcW w:w="1665" w:type="dxa"/>
            <w:tcBorders>
              <w:top w:val="single" w:sz="4" w:space="0" w:color="auto"/>
              <w:bottom w:val="single" w:sz="4" w:space="0" w:color="auto"/>
            </w:tcBorders>
          </w:tcPr>
          <w:p w14:paraId="609852FE" w14:textId="55A930C2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1.500,00</w:t>
            </w:r>
          </w:p>
        </w:tc>
        <w:tc>
          <w:tcPr>
            <w:tcW w:w="35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8C0CF" w14:textId="35ABBC86" w:rsidR="00863CFE" w:rsidRDefault="00480B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0BD4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https://www.pichau.com.br/placa-mae-biostar-a520mh-ddr4-socket-am4-chipset-amd-a520</w:t>
            </w:r>
          </w:p>
        </w:tc>
      </w:tr>
      <w:tr w:rsidR="00863CFE" w14:paraId="1FBA057F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AFA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132F1EA" w14:textId="507E371C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Placa de vídeo (3)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05B2CA" w14:textId="20362B0D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</w:t>
            </w:r>
            <w:r w:rsidR="004454D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.000,00</w:t>
            </w:r>
          </w:p>
        </w:tc>
        <w:tc>
          <w:tcPr>
            <w:tcW w:w="3537" w:type="dxa"/>
            <w:tcBorders>
              <w:top w:val="single" w:sz="4" w:space="0" w:color="auto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0A7759BB" w14:textId="104BD62A" w:rsidR="00863CFE" w:rsidRDefault="00893C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3CB2">
              <w:rPr>
                <w:rFonts w:ascii="Calibri" w:hAnsi="Calibri" w:cs="Calibri"/>
                <w:color w:val="000000"/>
                <w:sz w:val="22"/>
                <w:szCs w:val="22"/>
              </w:rPr>
              <w:t>https://www.kabum.com.br/produto/95122/placa-de-v-deo-evga-nvidia-geforce-gt-1030-sc-2gb-gddr5-02g-p4-6338-kr</w:t>
            </w:r>
          </w:p>
        </w:tc>
      </w:tr>
      <w:tr w:rsidR="00863CFE" w14:paraId="27E23483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9335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26292954" w14:textId="38CF42C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Memória RAM </w:t>
            </w:r>
            <w:r w:rsidR="0004226E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GB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6AD176EB" w14:textId="0FBFEF50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1.000,00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14234386" w14:textId="4B71C989" w:rsidR="00863CFE" w:rsidRDefault="004C4D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="00F4611C" w:rsidRPr="00F4611C">
              <w:rPr>
                <w:rFonts w:ascii="Calibri" w:hAnsi="Calibri" w:cs="Calibri"/>
                <w:color w:val="000000"/>
                <w:sz w:val="22"/>
                <w:szCs w:val="22"/>
              </w:rPr>
              <w:t>ttps://www.pichau.com.br/memoria-corsair-vengeance-lpx-8gb-1x8-ddr4-2666mhz-c16-preta-cmk8gx4m1a2666c16</w:t>
            </w:r>
          </w:p>
        </w:tc>
      </w:tr>
      <w:tr w:rsidR="00863CFE" w14:paraId="44889A85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4E59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29B6E1E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Cooler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3CCF6600" w14:textId="54CEC14F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3C2154"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7FDC612B" w14:textId="7043BEC4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E413F3" w:rsidRPr="00E413F3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https://www.pichau.com.br/cooler-para-processador-cooler-master-hyper-h411r-rr-h411-20pw-r1</w:t>
            </w:r>
          </w:p>
        </w:tc>
      </w:tr>
      <w:tr w:rsidR="00863CFE" w14:paraId="19DDF0F7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A95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01A7F2C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Processador i5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02FEF86E" w14:textId="7D5AD911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3.000,00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738D96C5" w14:textId="6AF125CF" w:rsidR="00863CFE" w:rsidRDefault="00B445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45E4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https://www.pichau.com.br/processador-intel-core-i5-9400f-hexa-core-2-9ghz-4-1ghz-turbo-9mb-cache-lga1151-bx80684i59400f</w:t>
            </w:r>
          </w:p>
        </w:tc>
      </w:tr>
      <w:tr w:rsidR="00863CFE" w14:paraId="658C3BA7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EEB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17DF20F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Fonte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597BCA03" w14:textId="0E20377D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1.050,00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660193B4" w14:textId="42F91334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1731C0" w:rsidRPr="009D4C39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https://www.pichau.com.br/fonte-duex-dx-500w-80-plus-bronze-dx-500fse</w:t>
            </w:r>
          </w:p>
        </w:tc>
      </w:tr>
      <w:tr w:rsidR="00863CFE" w14:paraId="5E0D91E0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58A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02AB01E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73368E2C" w14:textId="7C63EC52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2.400,00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60B36A9A" w14:textId="5A16CBAE" w:rsidR="00863CFE" w:rsidRDefault="001731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31C0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https://www.pichau.com.br/monitor-</w:t>
            </w:r>
            <w:r w:rsidRPr="001731C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duex-dx-m220t-22-fhd-75hz-hdmi-vga-dx-m220t</w:t>
            </w:r>
          </w:p>
        </w:tc>
      </w:tr>
      <w:tr w:rsidR="00863CFE" w14:paraId="4EC539C3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28D9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D05EAF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Mouse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3C8F17BF" w14:textId="464E546F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  </w:t>
            </w:r>
            <w:r w:rsidR="0032348F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1712FECA" w14:textId="21AA6454" w:rsidR="00863CFE" w:rsidRDefault="003234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2348F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https://www.pichau.com.br/mouse-multilaser-1600dpi-wireless-recarregavel-preto-mo277</w:t>
            </w:r>
          </w:p>
        </w:tc>
      </w:tr>
      <w:tr w:rsidR="00863CFE" w14:paraId="7270CF15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D862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58B330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Teclado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5477A157" w14:textId="735C836C" w:rsidR="00863CFE" w:rsidRDefault="003234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0A7EA2">
              <w:rPr>
                <w:rFonts w:ascii="Calibri" w:hAnsi="Calibri" w:cs="Calibri"/>
                <w:color w:val="000000"/>
                <w:sz w:val="22"/>
                <w:szCs w:val="22"/>
              </w:rPr>
              <w:t>190,00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3832082F" w14:textId="215CDDFC" w:rsidR="00863CFE" w:rsidRDefault="008D0E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0E0D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https://www.pichau.com.br/teclado-logitech-k120-usb-preto-920-004423</w:t>
            </w:r>
          </w:p>
        </w:tc>
      </w:tr>
      <w:tr w:rsidR="00863CFE" w14:paraId="219F6F34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5AED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A3E318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Cabos em geral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795482EE" w14:textId="236E3A64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    100,00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6EFE01FE" w14:textId="50AD7ABD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63CFE" w14:paraId="33DA7EEF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D02A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833D6E3" w14:textId="54346D93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SSD </w:t>
            </w:r>
            <w:r w:rsidR="00C02576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0GB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1815B578" w14:textId="443DBF91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1.500,00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27C7B794" w14:textId="57C863A1" w:rsidR="00863CFE" w:rsidRDefault="00C025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2576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https://www.pichau.com.br/ssd-pny-cs900-480gb-2-5-sata-iii-6gb-s-ssd7cs900-480-rb</w:t>
            </w:r>
          </w:p>
        </w:tc>
      </w:tr>
      <w:tr w:rsidR="00863CFE" w14:paraId="445C1329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6C5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BFC42EE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Filtro de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linha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00637B34" w14:textId="3C502BD1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  </w:t>
            </w:r>
            <w:r w:rsidR="006F4EB3">
              <w:rPr>
                <w:rFonts w:ascii="Calibri" w:hAnsi="Calibri" w:cs="Calibri"/>
                <w:color w:val="000000"/>
                <w:sz w:val="22"/>
                <w:szCs w:val="22"/>
              </w:rPr>
              <w:t>135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57A086B1" w14:textId="6A265970" w:rsidR="00863CFE" w:rsidRDefault="000F4D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4D1F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https://www.pichau.com.br/filtro-de-linha-dps-clamper-iclamper-energia-5-tomadas-branco-010871</w:t>
            </w:r>
          </w:p>
        </w:tc>
      </w:tr>
      <w:tr w:rsidR="00863CFE" w14:paraId="6BC4B3CF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E41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15D5F1D1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Headset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25E19C38" w14:textId="4EA525D3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  </w:t>
            </w:r>
            <w:r w:rsidR="003845D2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4BAA9FE3" w14:textId="60DA82A9" w:rsidR="00863CFE" w:rsidRDefault="003845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45D2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https://www.pichau.com.br/headset-multilaser-multimidia-p2-3-5mm-preto-ph002</w:t>
            </w:r>
          </w:p>
        </w:tc>
      </w:tr>
      <w:tr w:rsidR="00863CFE" w14:paraId="2CFB7748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FF10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636FF42F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Mesa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19A737D4" w14:textId="02CF97AD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CE48F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2F3077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58F79427" w14:textId="689C56FC" w:rsidR="00863CFE" w:rsidRDefault="00CE48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E48FB">
              <w:rPr>
                <w:rFonts w:ascii="Calibri" w:hAnsi="Calibri" w:cs="Calibri"/>
                <w:color w:val="000000"/>
                <w:sz w:val="22"/>
                <w:szCs w:val="22"/>
              </w:rPr>
              <w:t>https://www.kabum.com.br/produto/124563/mesa-para-computador-fit-mobel-notebook-gamer-zetta-preto-vermelho</w:t>
            </w:r>
          </w:p>
        </w:tc>
      </w:tr>
      <w:tr w:rsidR="00863CFE" w14:paraId="6808C19A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DA33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358EB696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Cadeira  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5B835F53" w14:textId="2A05CE21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295D7A">
              <w:rPr>
                <w:rFonts w:ascii="Calibri" w:hAnsi="Calibri" w:cs="Calibri"/>
                <w:color w:val="000000"/>
                <w:sz w:val="22"/>
                <w:szCs w:val="22"/>
              </w:rPr>
              <w:t>427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3EFF6D16" w14:textId="0C5BDA9F" w:rsidR="00863CFE" w:rsidRDefault="00491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918CF">
              <w:rPr>
                <w:rFonts w:ascii="Calibri" w:hAnsi="Calibri" w:cs="Calibri"/>
                <w:color w:val="000000"/>
                <w:sz w:val="22"/>
                <w:szCs w:val="22"/>
              </w:rPr>
              <w:t>https://www.kabum.com.br/produto/124777/cadeira-secretaria-best-1032</w:t>
            </w:r>
          </w:p>
        </w:tc>
      </w:tr>
      <w:tr w:rsidR="00863CFE" w14:paraId="469EEE52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1E44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73ADF110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Mouse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5E377B4A" w14:textId="4FA01BB3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         30,00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7305F543" w14:textId="7BC6A43D" w:rsidR="00863CFE" w:rsidRDefault="00295D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95D7A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https://www.pichau.com.br/mousepad-fortrek-speed-220x180x3mm-bap102</w:t>
            </w:r>
          </w:p>
        </w:tc>
      </w:tr>
      <w:tr w:rsidR="00863CFE" w14:paraId="6EF5DE78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97AE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hideMark/>
          </w:tcPr>
          <w:p w14:paraId="08ACCA87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Gabinete (3)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nil"/>
              <w:right w:val="nil"/>
            </w:tcBorders>
          </w:tcPr>
          <w:p w14:paraId="7A735484" w14:textId="0792DA13" w:rsidR="00863CFE" w:rsidRDefault="00F11D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R$        </w:t>
            </w:r>
            <w:r w:rsidR="009D4C39"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hideMark/>
          </w:tcPr>
          <w:p w14:paraId="67E24820" w14:textId="5A419C03" w:rsidR="00863CFE" w:rsidRDefault="008A1C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1C17">
              <w:rPr>
                <w:rFonts w:ascii="Calibri" w:hAnsi="Calibri" w:cs="Calibri"/>
                <w:color w:val="000000"/>
                <w:sz w:val="22"/>
                <w:szCs w:val="22"/>
              </w:rPr>
              <w:t>https://www.pichau.com.br/gabinete-pichau-basic-preto-pbs306</w:t>
            </w:r>
          </w:p>
        </w:tc>
      </w:tr>
      <w:tr w:rsidR="00863CFE" w14:paraId="7DF15080" w14:textId="77777777" w:rsidTr="00714FFC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A28B" w14:textId="77777777" w:rsidR="00863CFE" w:rsidRDefault="00863CF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2F75B5"/>
            <w:noWrap/>
            <w:hideMark/>
          </w:tcPr>
          <w:p w14:paraId="54BC9F90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66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000000" w:fill="2F75B5"/>
          </w:tcPr>
          <w:p w14:paraId="19F4FA88" w14:textId="5B0A12BC" w:rsidR="00863CFE" w:rsidRDefault="00BC315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$  1</w:t>
            </w:r>
            <w:r w:rsidR="00FF6D3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.417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,00</w:t>
            </w:r>
          </w:p>
        </w:tc>
        <w:tc>
          <w:tcPr>
            <w:tcW w:w="353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2F75B5"/>
            <w:noWrap/>
            <w:hideMark/>
          </w:tcPr>
          <w:p w14:paraId="634234D2" w14:textId="7C4C584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863CFE" w14:paraId="655DBC74" w14:textId="77777777" w:rsidTr="00BC3154">
        <w:trPr>
          <w:gridAfter w:val="1"/>
          <w:wAfter w:w="22" w:type="dxa"/>
          <w:trHeight w:val="244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3424" w14:textId="77777777" w:rsidR="00863CFE" w:rsidRDefault="00863C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0372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35E11FEA" w14:textId="77777777" w:rsidR="00863CFE" w:rsidRDefault="00863CFE">
            <w:pPr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195B" w14:textId="00541CCA" w:rsidR="00863CFE" w:rsidRDefault="00863CFE">
            <w:pPr>
              <w:rPr>
                <w:sz w:val="20"/>
                <w:szCs w:val="20"/>
              </w:rPr>
            </w:pPr>
          </w:p>
        </w:tc>
      </w:tr>
    </w:tbl>
    <w:p w14:paraId="133821D1" w14:textId="77777777" w:rsidR="00A242B7" w:rsidRDefault="00A242B7" w:rsidP="00FD1AAF"/>
    <w:sectPr w:rsidR="00A242B7" w:rsidSect="00027803">
      <w:footerReference w:type="default" r:id="rId19"/>
      <w:pgSz w:w="11907" w:h="16840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49FCA" w14:textId="77777777" w:rsidR="00FC0F09" w:rsidRDefault="00FC0F09">
      <w:r>
        <w:separator/>
      </w:r>
    </w:p>
  </w:endnote>
  <w:endnote w:type="continuationSeparator" w:id="0">
    <w:p w14:paraId="248D65E7" w14:textId="77777777" w:rsidR="00FC0F09" w:rsidRDefault="00FC0F09">
      <w:r>
        <w:continuationSeparator/>
      </w:r>
    </w:p>
  </w:endnote>
  <w:endnote w:type="continuationNotice" w:id="1">
    <w:p w14:paraId="7551B28E" w14:textId="77777777" w:rsidR="00FC0F09" w:rsidRDefault="00FC0F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97261" w14:textId="77777777" w:rsidR="00593553" w:rsidRDefault="004456B5" w:rsidP="00DF6F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9355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85D6F7" w14:textId="77777777" w:rsidR="00593553" w:rsidRDefault="00593553" w:rsidP="00DF6F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4EF4C" w14:textId="77777777" w:rsidR="00593553" w:rsidRDefault="00593553" w:rsidP="00DF6FD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A885" w14:textId="77777777" w:rsidR="00593553" w:rsidRDefault="004456B5" w:rsidP="00DF6F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9355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7BD6">
      <w:rPr>
        <w:rStyle w:val="PageNumber"/>
        <w:noProof/>
      </w:rPr>
      <w:t>3</w:t>
    </w:r>
    <w:r>
      <w:rPr>
        <w:rStyle w:val="PageNumber"/>
      </w:rPr>
      <w:fldChar w:fldCharType="end"/>
    </w:r>
  </w:p>
  <w:p w14:paraId="44C0A093" w14:textId="77777777" w:rsidR="00593553" w:rsidRDefault="00593553" w:rsidP="00DF6F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12B76" w14:textId="77777777" w:rsidR="00FC0F09" w:rsidRDefault="00FC0F09">
      <w:r>
        <w:separator/>
      </w:r>
    </w:p>
  </w:footnote>
  <w:footnote w:type="continuationSeparator" w:id="0">
    <w:p w14:paraId="540AD1E0" w14:textId="77777777" w:rsidR="00FC0F09" w:rsidRDefault="00FC0F09">
      <w:r>
        <w:continuationSeparator/>
      </w:r>
    </w:p>
  </w:footnote>
  <w:footnote w:type="continuationNotice" w:id="1">
    <w:p w14:paraId="4A567CD8" w14:textId="77777777" w:rsidR="00FC0F09" w:rsidRDefault="00FC0F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2497" w14:textId="77777777" w:rsidR="00593553" w:rsidRPr="008277D3" w:rsidRDefault="00593553" w:rsidP="009A6EE7">
    <w:pPr>
      <w:pStyle w:val="Header"/>
      <w:jc w:val="right"/>
      <w:rPr>
        <w:rFonts w:ascii="Arial" w:hAnsi="Arial" w:cs="Arial"/>
        <w:i/>
        <w:sz w:val="28"/>
      </w:rPr>
    </w:pPr>
    <w:r w:rsidRPr="008277D3">
      <w:rPr>
        <w:rFonts w:ascii="Arial" w:hAnsi="Arial" w:cs="Arial"/>
        <w:i/>
        <w:sz w:val="28"/>
      </w:rPr>
      <w:t>Fatec Guaratinguetá</w:t>
    </w:r>
  </w:p>
  <w:p w14:paraId="6CC96AF4" w14:textId="0873E3FA" w:rsidR="00593553" w:rsidRDefault="00593553" w:rsidP="009A6EE7">
    <w:pPr>
      <w:pStyle w:val="Header"/>
      <w:pBdr>
        <w:bottom w:val="single" w:sz="12" w:space="1" w:color="auto"/>
      </w:pBdr>
      <w:jc w:val="right"/>
      <w:rPr>
        <w:rFonts w:ascii="Arial" w:hAnsi="Arial" w:cs="Arial"/>
        <w:i/>
        <w:sz w:val="28"/>
      </w:rPr>
    </w:pPr>
    <w:r w:rsidRPr="008277D3">
      <w:rPr>
        <w:rFonts w:ascii="Arial" w:hAnsi="Arial" w:cs="Arial"/>
        <w:i/>
        <w:sz w:val="28"/>
      </w:rPr>
      <w:t>Análise e Desenvolvimento de Sistemas</w:t>
    </w:r>
    <w:r>
      <w:rPr>
        <w:rFonts w:ascii="Arial" w:hAnsi="Arial" w:cs="Arial"/>
        <w:i/>
        <w:sz w:val="28"/>
      </w:rPr>
      <w:t xml:space="preserve"> – </w:t>
    </w:r>
    <w:r w:rsidR="00551738">
      <w:rPr>
        <w:rFonts w:ascii="Arial" w:hAnsi="Arial" w:cs="Arial"/>
        <w:i/>
        <w:sz w:val="28"/>
      </w:rPr>
      <w:t>3</w:t>
    </w:r>
    <w:r>
      <w:rPr>
        <w:rFonts w:ascii="Arial" w:hAnsi="Arial" w:cs="Arial"/>
        <w:i/>
        <w:sz w:val="28"/>
      </w:rPr>
      <w:t>º Semestre</w:t>
    </w:r>
  </w:p>
  <w:p w14:paraId="0618FD88" w14:textId="77777777" w:rsidR="00593553" w:rsidRDefault="005935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7348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988C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A68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2C16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4863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D48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76F4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904A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E66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6E5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8C02C4"/>
    <w:multiLevelType w:val="hybridMultilevel"/>
    <w:tmpl w:val="47166AE8"/>
    <w:lvl w:ilvl="0" w:tplc="B4605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0A4385"/>
    <w:multiLevelType w:val="hybridMultilevel"/>
    <w:tmpl w:val="0E6A6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F74E4"/>
    <w:multiLevelType w:val="hybridMultilevel"/>
    <w:tmpl w:val="06DEE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22F33"/>
    <w:multiLevelType w:val="hybridMultilevel"/>
    <w:tmpl w:val="0F64C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944"/>
    <w:rsid w:val="00003AA1"/>
    <w:rsid w:val="000042A6"/>
    <w:rsid w:val="00004861"/>
    <w:rsid w:val="00007075"/>
    <w:rsid w:val="00007825"/>
    <w:rsid w:val="00014361"/>
    <w:rsid w:val="00021640"/>
    <w:rsid w:val="0002522B"/>
    <w:rsid w:val="0002598F"/>
    <w:rsid w:val="00027803"/>
    <w:rsid w:val="00033EE0"/>
    <w:rsid w:val="0004226E"/>
    <w:rsid w:val="0005710F"/>
    <w:rsid w:val="000636C0"/>
    <w:rsid w:val="00064EAD"/>
    <w:rsid w:val="00064FAB"/>
    <w:rsid w:val="00065240"/>
    <w:rsid w:val="00065C94"/>
    <w:rsid w:val="00066C44"/>
    <w:rsid w:val="00072F61"/>
    <w:rsid w:val="000735E2"/>
    <w:rsid w:val="00077896"/>
    <w:rsid w:val="000919E0"/>
    <w:rsid w:val="00093CE9"/>
    <w:rsid w:val="000A0A3C"/>
    <w:rsid w:val="000A23DC"/>
    <w:rsid w:val="000A7EA2"/>
    <w:rsid w:val="000C3DE1"/>
    <w:rsid w:val="000C60A8"/>
    <w:rsid w:val="000D1AC8"/>
    <w:rsid w:val="000E4CBE"/>
    <w:rsid w:val="000E5F21"/>
    <w:rsid w:val="000F1A8B"/>
    <w:rsid w:val="000F4D1F"/>
    <w:rsid w:val="000F6100"/>
    <w:rsid w:val="000F75AF"/>
    <w:rsid w:val="00106C78"/>
    <w:rsid w:val="00111CD4"/>
    <w:rsid w:val="00123A7E"/>
    <w:rsid w:val="00124CFA"/>
    <w:rsid w:val="00132045"/>
    <w:rsid w:val="001323E5"/>
    <w:rsid w:val="00145447"/>
    <w:rsid w:val="001515BA"/>
    <w:rsid w:val="00152725"/>
    <w:rsid w:val="00153512"/>
    <w:rsid w:val="00155157"/>
    <w:rsid w:val="00156CCF"/>
    <w:rsid w:val="00160427"/>
    <w:rsid w:val="00164523"/>
    <w:rsid w:val="001731C0"/>
    <w:rsid w:val="001833BA"/>
    <w:rsid w:val="001836E7"/>
    <w:rsid w:val="00185966"/>
    <w:rsid w:val="0018622D"/>
    <w:rsid w:val="001879E0"/>
    <w:rsid w:val="00192416"/>
    <w:rsid w:val="00197806"/>
    <w:rsid w:val="001A1A62"/>
    <w:rsid w:val="001A4A7B"/>
    <w:rsid w:val="001A4F46"/>
    <w:rsid w:val="001B4B2C"/>
    <w:rsid w:val="001B5ECB"/>
    <w:rsid w:val="001C1C0A"/>
    <w:rsid w:val="001D18FD"/>
    <w:rsid w:val="001D698E"/>
    <w:rsid w:val="001E46B0"/>
    <w:rsid w:val="001E50B3"/>
    <w:rsid w:val="001E6EB8"/>
    <w:rsid w:val="00204831"/>
    <w:rsid w:val="00207B64"/>
    <w:rsid w:val="00210C93"/>
    <w:rsid w:val="00211569"/>
    <w:rsid w:val="002179B4"/>
    <w:rsid w:val="002209DA"/>
    <w:rsid w:val="00225D19"/>
    <w:rsid w:val="00226E5A"/>
    <w:rsid w:val="00236883"/>
    <w:rsid w:val="002371D5"/>
    <w:rsid w:val="00240B47"/>
    <w:rsid w:val="00247E1A"/>
    <w:rsid w:val="00253705"/>
    <w:rsid w:val="00256872"/>
    <w:rsid w:val="0025768A"/>
    <w:rsid w:val="002606D6"/>
    <w:rsid w:val="00264093"/>
    <w:rsid w:val="00265CB5"/>
    <w:rsid w:val="0027532A"/>
    <w:rsid w:val="00275B66"/>
    <w:rsid w:val="002827DB"/>
    <w:rsid w:val="00283188"/>
    <w:rsid w:val="0028377E"/>
    <w:rsid w:val="002872AE"/>
    <w:rsid w:val="00293E49"/>
    <w:rsid w:val="00295D7A"/>
    <w:rsid w:val="002A0F52"/>
    <w:rsid w:val="002A5709"/>
    <w:rsid w:val="002D10B7"/>
    <w:rsid w:val="002D2AE2"/>
    <w:rsid w:val="002D42BC"/>
    <w:rsid w:val="002D7B8E"/>
    <w:rsid w:val="002E0226"/>
    <w:rsid w:val="002E1C0F"/>
    <w:rsid w:val="002E2E1B"/>
    <w:rsid w:val="002E6A10"/>
    <w:rsid w:val="002F3077"/>
    <w:rsid w:val="002F7C37"/>
    <w:rsid w:val="00304405"/>
    <w:rsid w:val="00306A21"/>
    <w:rsid w:val="0032348F"/>
    <w:rsid w:val="00327E93"/>
    <w:rsid w:val="0033056F"/>
    <w:rsid w:val="00340547"/>
    <w:rsid w:val="003541EA"/>
    <w:rsid w:val="00355C61"/>
    <w:rsid w:val="003564AF"/>
    <w:rsid w:val="00361D14"/>
    <w:rsid w:val="003649D1"/>
    <w:rsid w:val="0036612B"/>
    <w:rsid w:val="003671FE"/>
    <w:rsid w:val="00371857"/>
    <w:rsid w:val="0037213B"/>
    <w:rsid w:val="00380E30"/>
    <w:rsid w:val="003845D2"/>
    <w:rsid w:val="00385F3E"/>
    <w:rsid w:val="00386F1C"/>
    <w:rsid w:val="003945E6"/>
    <w:rsid w:val="00394AAB"/>
    <w:rsid w:val="003A227D"/>
    <w:rsid w:val="003B4A32"/>
    <w:rsid w:val="003C0E3D"/>
    <w:rsid w:val="003C2154"/>
    <w:rsid w:val="003C311C"/>
    <w:rsid w:val="003C40E6"/>
    <w:rsid w:val="003D180C"/>
    <w:rsid w:val="003D46F2"/>
    <w:rsid w:val="003D6B57"/>
    <w:rsid w:val="003D70B1"/>
    <w:rsid w:val="003E330E"/>
    <w:rsid w:val="003E3A4C"/>
    <w:rsid w:val="003F1951"/>
    <w:rsid w:val="003F5657"/>
    <w:rsid w:val="003F7706"/>
    <w:rsid w:val="004103E4"/>
    <w:rsid w:val="0041158B"/>
    <w:rsid w:val="00412D5A"/>
    <w:rsid w:val="00417D50"/>
    <w:rsid w:val="0042001B"/>
    <w:rsid w:val="00420C57"/>
    <w:rsid w:val="0042148C"/>
    <w:rsid w:val="00421FEF"/>
    <w:rsid w:val="00423656"/>
    <w:rsid w:val="00423A8B"/>
    <w:rsid w:val="004241AD"/>
    <w:rsid w:val="004249C5"/>
    <w:rsid w:val="00427B6E"/>
    <w:rsid w:val="00430E61"/>
    <w:rsid w:val="00433DB9"/>
    <w:rsid w:val="0044227E"/>
    <w:rsid w:val="004454DC"/>
    <w:rsid w:val="004456B5"/>
    <w:rsid w:val="004460B0"/>
    <w:rsid w:val="00446254"/>
    <w:rsid w:val="0045355D"/>
    <w:rsid w:val="00454533"/>
    <w:rsid w:val="0045475C"/>
    <w:rsid w:val="00454D87"/>
    <w:rsid w:val="00460A0E"/>
    <w:rsid w:val="00460E95"/>
    <w:rsid w:val="00466FAF"/>
    <w:rsid w:val="0047148E"/>
    <w:rsid w:val="00472C44"/>
    <w:rsid w:val="00473E77"/>
    <w:rsid w:val="0047618A"/>
    <w:rsid w:val="00480BD4"/>
    <w:rsid w:val="00480EE9"/>
    <w:rsid w:val="00484C62"/>
    <w:rsid w:val="00486711"/>
    <w:rsid w:val="00486766"/>
    <w:rsid w:val="004918CF"/>
    <w:rsid w:val="00494099"/>
    <w:rsid w:val="00495419"/>
    <w:rsid w:val="0049615A"/>
    <w:rsid w:val="004962D3"/>
    <w:rsid w:val="004A6B95"/>
    <w:rsid w:val="004B0733"/>
    <w:rsid w:val="004B5DD6"/>
    <w:rsid w:val="004C4D65"/>
    <w:rsid w:val="004D0CD8"/>
    <w:rsid w:val="004D176E"/>
    <w:rsid w:val="004D44F0"/>
    <w:rsid w:val="004D49BD"/>
    <w:rsid w:val="004E165D"/>
    <w:rsid w:val="004E3274"/>
    <w:rsid w:val="004E3CC0"/>
    <w:rsid w:val="004E493B"/>
    <w:rsid w:val="004E56E1"/>
    <w:rsid w:val="004F4030"/>
    <w:rsid w:val="00500D5A"/>
    <w:rsid w:val="005018D6"/>
    <w:rsid w:val="00507712"/>
    <w:rsid w:val="00514623"/>
    <w:rsid w:val="005150BF"/>
    <w:rsid w:val="00515D26"/>
    <w:rsid w:val="00515F17"/>
    <w:rsid w:val="0051737B"/>
    <w:rsid w:val="00537675"/>
    <w:rsid w:val="00540470"/>
    <w:rsid w:val="0054187D"/>
    <w:rsid w:val="00542D08"/>
    <w:rsid w:val="00543FDD"/>
    <w:rsid w:val="005459CC"/>
    <w:rsid w:val="00545D49"/>
    <w:rsid w:val="00550B28"/>
    <w:rsid w:val="00551738"/>
    <w:rsid w:val="005519AD"/>
    <w:rsid w:val="005544F1"/>
    <w:rsid w:val="00555C31"/>
    <w:rsid w:val="00560F17"/>
    <w:rsid w:val="0056392C"/>
    <w:rsid w:val="00564BFF"/>
    <w:rsid w:val="00567CFC"/>
    <w:rsid w:val="00571ACE"/>
    <w:rsid w:val="0057552B"/>
    <w:rsid w:val="00577875"/>
    <w:rsid w:val="00580C77"/>
    <w:rsid w:val="0058469F"/>
    <w:rsid w:val="0058703A"/>
    <w:rsid w:val="00587321"/>
    <w:rsid w:val="00593553"/>
    <w:rsid w:val="005978BF"/>
    <w:rsid w:val="005B4326"/>
    <w:rsid w:val="005B6575"/>
    <w:rsid w:val="005B731F"/>
    <w:rsid w:val="005C4D5F"/>
    <w:rsid w:val="005C5980"/>
    <w:rsid w:val="005C6086"/>
    <w:rsid w:val="005D0809"/>
    <w:rsid w:val="005D6A14"/>
    <w:rsid w:val="005E063C"/>
    <w:rsid w:val="005E0682"/>
    <w:rsid w:val="005E11EF"/>
    <w:rsid w:val="005E6161"/>
    <w:rsid w:val="005F6405"/>
    <w:rsid w:val="005F7E38"/>
    <w:rsid w:val="0061067F"/>
    <w:rsid w:val="006128D2"/>
    <w:rsid w:val="006145AD"/>
    <w:rsid w:val="006164E8"/>
    <w:rsid w:val="0062153B"/>
    <w:rsid w:val="00622103"/>
    <w:rsid w:val="00627ABE"/>
    <w:rsid w:val="00646B41"/>
    <w:rsid w:val="00647551"/>
    <w:rsid w:val="0064793A"/>
    <w:rsid w:val="00647D84"/>
    <w:rsid w:val="00650A2A"/>
    <w:rsid w:val="006514DD"/>
    <w:rsid w:val="00654B30"/>
    <w:rsid w:val="0065650F"/>
    <w:rsid w:val="006607DF"/>
    <w:rsid w:val="00661A25"/>
    <w:rsid w:val="00664623"/>
    <w:rsid w:val="0066730A"/>
    <w:rsid w:val="006735FC"/>
    <w:rsid w:val="00676A31"/>
    <w:rsid w:val="0068437B"/>
    <w:rsid w:val="00687488"/>
    <w:rsid w:val="006970D1"/>
    <w:rsid w:val="006A0AE1"/>
    <w:rsid w:val="006A13F9"/>
    <w:rsid w:val="006A1E76"/>
    <w:rsid w:val="006A34B4"/>
    <w:rsid w:val="006A38F7"/>
    <w:rsid w:val="006A5C74"/>
    <w:rsid w:val="006B1C2E"/>
    <w:rsid w:val="006B310B"/>
    <w:rsid w:val="006C1368"/>
    <w:rsid w:val="006D3C44"/>
    <w:rsid w:val="006D6C25"/>
    <w:rsid w:val="006E0537"/>
    <w:rsid w:val="006E1691"/>
    <w:rsid w:val="006E173E"/>
    <w:rsid w:val="006E26EB"/>
    <w:rsid w:val="006F4EB3"/>
    <w:rsid w:val="007025A4"/>
    <w:rsid w:val="00705211"/>
    <w:rsid w:val="0071135B"/>
    <w:rsid w:val="00712334"/>
    <w:rsid w:val="007141B1"/>
    <w:rsid w:val="00714FFC"/>
    <w:rsid w:val="00717BBF"/>
    <w:rsid w:val="00722FB8"/>
    <w:rsid w:val="0072409C"/>
    <w:rsid w:val="007245E3"/>
    <w:rsid w:val="0073527B"/>
    <w:rsid w:val="0074214E"/>
    <w:rsid w:val="007450D0"/>
    <w:rsid w:val="007453F0"/>
    <w:rsid w:val="00747134"/>
    <w:rsid w:val="0075106B"/>
    <w:rsid w:val="00751DF5"/>
    <w:rsid w:val="00762848"/>
    <w:rsid w:val="0077063C"/>
    <w:rsid w:val="00773FB3"/>
    <w:rsid w:val="007764B6"/>
    <w:rsid w:val="007772D1"/>
    <w:rsid w:val="00782753"/>
    <w:rsid w:val="00793C05"/>
    <w:rsid w:val="007949ED"/>
    <w:rsid w:val="007958CC"/>
    <w:rsid w:val="007967D9"/>
    <w:rsid w:val="007A3804"/>
    <w:rsid w:val="007A44CD"/>
    <w:rsid w:val="007B419C"/>
    <w:rsid w:val="007C18DC"/>
    <w:rsid w:val="007C391F"/>
    <w:rsid w:val="007D045F"/>
    <w:rsid w:val="007D0D92"/>
    <w:rsid w:val="007D1DE6"/>
    <w:rsid w:val="007D44CC"/>
    <w:rsid w:val="007D4B54"/>
    <w:rsid w:val="007E2D9A"/>
    <w:rsid w:val="007E528D"/>
    <w:rsid w:val="007F190F"/>
    <w:rsid w:val="007F32BA"/>
    <w:rsid w:val="008040F6"/>
    <w:rsid w:val="0080617D"/>
    <w:rsid w:val="00806A4A"/>
    <w:rsid w:val="00815DFA"/>
    <w:rsid w:val="0081739D"/>
    <w:rsid w:val="0082394A"/>
    <w:rsid w:val="00831613"/>
    <w:rsid w:val="0083298D"/>
    <w:rsid w:val="00834519"/>
    <w:rsid w:val="00840BAB"/>
    <w:rsid w:val="008459BA"/>
    <w:rsid w:val="00851C27"/>
    <w:rsid w:val="00854C43"/>
    <w:rsid w:val="0085704D"/>
    <w:rsid w:val="00857AD5"/>
    <w:rsid w:val="00863CFE"/>
    <w:rsid w:val="00865F2E"/>
    <w:rsid w:val="008703E9"/>
    <w:rsid w:val="008762EB"/>
    <w:rsid w:val="00880FEB"/>
    <w:rsid w:val="0088471B"/>
    <w:rsid w:val="00884FFA"/>
    <w:rsid w:val="008863AA"/>
    <w:rsid w:val="00890853"/>
    <w:rsid w:val="00893CB2"/>
    <w:rsid w:val="00895884"/>
    <w:rsid w:val="008A1C17"/>
    <w:rsid w:val="008A6346"/>
    <w:rsid w:val="008A78AE"/>
    <w:rsid w:val="008A7CB1"/>
    <w:rsid w:val="008B20BD"/>
    <w:rsid w:val="008B37FB"/>
    <w:rsid w:val="008B4B00"/>
    <w:rsid w:val="008C1AC7"/>
    <w:rsid w:val="008C38D3"/>
    <w:rsid w:val="008C50FF"/>
    <w:rsid w:val="008C64BF"/>
    <w:rsid w:val="008D019B"/>
    <w:rsid w:val="008D078E"/>
    <w:rsid w:val="008D0E0D"/>
    <w:rsid w:val="008D3FA5"/>
    <w:rsid w:val="008D4316"/>
    <w:rsid w:val="008D692C"/>
    <w:rsid w:val="008E4AEB"/>
    <w:rsid w:val="008E7883"/>
    <w:rsid w:val="008F313A"/>
    <w:rsid w:val="008F4DB4"/>
    <w:rsid w:val="008F75B3"/>
    <w:rsid w:val="00902F16"/>
    <w:rsid w:val="00903761"/>
    <w:rsid w:val="009100B4"/>
    <w:rsid w:val="009148AA"/>
    <w:rsid w:val="0092546A"/>
    <w:rsid w:val="009276ED"/>
    <w:rsid w:val="00927CF9"/>
    <w:rsid w:val="00927F03"/>
    <w:rsid w:val="009422CB"/>
    <w:rsid w:val="009579DB"/>
    <w:rsid w:val="009618DD"/>
    <w:rsid w:val="00971ECC"/>
    <w:rsid w:val="00973498"/>
    <w:rsid w:val="00976898"/>
    <w:rsid w:val="00977F3F"/>
    <w:rsid w:val="00982307"/>
    <w:rsid w:val="009847A1"/>
    <w:rsid w:val="00986F7A"/>
    <w:rsid w:val="00987CF3"/>
    <w:rsid w:val="00991AB9"/>
    <w:rsid w:val="00996F0D"/>
    <w:rsid w:val="009A2108"/>
    <w:rsid w:val="009A2FD4"/>
    <w:rsid w:val="009A4B2A"/>
    <w:rsid w:val="009A6EE7"/>
    <w:rsid w:val="009C7790"/>
    <w:rsid w:val="009D43AB"/>
    <w:rsid w:val="009D4C39"/>
    <w:rsid w:val="009E2B57"/>
    <w:rsid w:val="009E3D9C"/>
    <w:rsid w:val="009E5A6A"/>
    <w:rsid w:val="009E6DEC"/>
    <w:rsid w:val="009F2517"/>
    <w:rsid w:val="009F37D8"/>
    <w:rsid w:val="009F7F40"/>
    <w:rsid w:val="00A01276"/>
    <w:rsid w:val="00A0323B"/>
    <w:rsid w:val="00A05219"/>
    <w:rsid w:val="00A11D95"/>
    <w:rsid w:val="00A17019"/>
    <w:rsid w:val="00A221B2"/>
    <w:rsid w:val="00A221D2"/>
    <w:rsid w:val="00A2416F"/>
    <w:rsid w:val="00A24235"/>
    <w:rsid w:val="00A242B7"/>
    <w:rsid w:val="00A26C79"/>
    <w:rsid w:val="00A353D0"/>
    <w:rsid w:val="00A406D4"/>
    <w:rsid w:val="00A50993"/>
    <w:rsid w:val="00A53B04"/>
    <w:rsid w:val="00A5556F"/>
    <w:rsid w:val="00A55E4F"/>
    <w:rsid w:val="00A56AAA"/>
    <w:rsid w:val="00A62766"/>
    <w:rsid w:val="00A632A2"/>
    <w:rsid w:val="00A72DC6"/>
    <w:rsid w:val="00A72E40"/>
    <w:rsid w:val="00A765CD"/>
    <w:rsid w:val="00A80775"/>
    <w:rsid w:val="00A862AC"/>
    <w:rsid w:val="00A9733B"/>
    <w:rsid w:val="00AA0F83"/>
    <w:rsid w:val="00AA2664"/>
    <w:rsid w:val="00AA348A"/>
    <w:rsid w:val="00AB6E34"/>
    <w:rsid w:val="00AC210F"/>
    <w:rsid w:val="00AC4C46"/>
    <w:rsid w:val="00AD0CCB"/>
    <w:rsid w:val="00AE3678"/>
    <w:rsid w:val="00AE556F"/>
    <w:rsid w:val="00AE5D05"/>
    <w:rsid w:val="00AF033C"/>
    <w:rsid w:val="00AF1AA3"/>
    <w:rsid w:val="00AF6AD4"/>
    <w:rsid w:val="00AF6F93"/>
    <w:rsid w:val="00B0018D"/>
    <w:rsid w:val="00B00282"/>
    <w:rsid w:val="00B04B12"/>
    <w:rsid w:val="00B13E95"/>
    <w:rsid w:val="00B15EFB"/>
    <w:rsid w:val="00B171BE"/>
    <w:rsid w:val="00B1739C"/>
    <w:rsid w:val="00B25390"/>
    <w:rsid w:val="00B26279"/>
    <w:rsid w:val="00B27C24"/>
    <w:rsid w:val="00B30397"/>
    <w:rsid w:val="00B343B9"/>
    <w:rsid w:val="00B42216"/>
    <w:rsid w:val="00B445E4"/>
    <w:rsid w:val="00B55EC8"/>
    <w:rsid w:val="00B56BF2"/>
    <w:rsid w:val="00B64E9D"/>
    <w:rsid w:val="00B71650"/>
    <w:rsid w:val="00B72944"/>
    <w:rsid w:val="00B758B0"/>
    <w:rsid w:val="00B80BA3"/>
    <w:rsid w:val="00B81C0A"/>
    <w:rsid w:val="00B83052"/>
    <w:rsid w:val="00B844CA"/>
    <w:rsid w:val="00B90823"/>
    <w:rsid w:val="00BA2808"/>
    <w:rsid w:val="00BB264A"/>
    <w:rsid w:val="00BB657E"/>
    <w:rsid w:val="00BB7AF3"/>
    <w:rsid w:val="00BC2145"/>
    <w:rsid w:val="00BC3154"/>
    <w:rsid w:val="00BC4D3C"/>
    <w:rsid w:val="00BC6EED"/>
    <w:rsid w:val="00BD322C"/>
    <w:rsid w:val="00BE03BB"/>
    <w:rsid w:val="00BE0C2E"/>
    <w:rsid w:val="00BE0E80"/>
    <w:rsid w:val="00BE361E"/>
    <w:rsid w:val="00BE3738"/>
    <w:rsid w:val="00BE6B40"/>
    <w:rsid w:val="00BF2ACC"/>
    <w:rsid w:val="00BF605E"/>
    <w:rsid w:val="00C01B3B"/>
    <w:rsid w:val="00C02576"/>
    <w:rsid w:val="00C02A2E"/>
    <w:rsid w:val="00C05FE5"/>
    <w:rsid w:val="00C10C5B"/>
    <w:rsid w:val="00C207DF"/>
    <w:rsid w:val="00C21D06"/>
    <w:rsid w:val="00C2354B"/>
    <w:rsid w:val="00C25737"/>
    <w:rsid w:val="00C27811"/>
    <w:rsid w:val="00C279A0"/>
    <w:rsid w:val="00C344DC"/>
    <w:rsid w:val="00C352F3"/>
    <w:rsid w:val="00C46918"/>
    <w:rsid w:val="00C56772"/>
    <w:rsid w:val="00C605AF"/>
    <w:rsid w:val="00C62629"/>
    <w:rsid w:val="00C65975"/>
    <w:rsid w:val="00C65E8F"/>
    <w:rsid w:val="00C662FC"/>
    <w:rsid w:val="00C67730"/>
    <w:rsid w:val="00C70152"/>
    <w:rsid w:val="00C737D4"/>
    <w:rsid w:val="00C749CB"/>
    <w:rsid w:val="00C76733"/>
    <w:rsid w:val="00C863F2"/>
    <w:rsid w:val="00C9243D"/>
    <w:rsid w:val="00C93D89"/>
    <w:rsid w:val="00C9748B"/>
    <w:rsid w:val="00C97BD6"/>
    <w:rsid w:val="00CA0E66"/>
    <w:rsid w:val="00CA29C4"/>
    <w:rsid w:val="00CA41CB"/>
    <w:rsid w:val="00CB1A86"/>
    <w:rsid w:val="00CB2BA7"/>
    <w:rsid w:val="00CB2C47"/>
    <w:rsid w:val="00CB5D64"/>
    <w:rsid w:val="00CB6426"/>
    <w:rsid w:val="00CC2014"/>
    <w:rsid w:val="00CC2528"/>
    <w:rsid w:val="00CC5873"/>
    <w:rsid w:val="00CC68F6"/>
    <w:rsid w:val="00CD1101"/>
    <w:rsid w:val="00CD6AB4"/>
    <w:rsid w:val="00CD6C79"/>
    <w:rsid w:val="00CD752B"/>
    <w:rsid w:val="00CD78C8"/>
    <w:rsid w:val="00CE35CA"/>
    <w:rsid w:val="00CE48FB"/>
    <w:rsid w:val="00CE6237"/>
    <w:rsid w:val="00CF2281"/>
    <w:rsid w:val="00CF2669"/>
    <w:rsid w:val="00CF6008"/>
    <w:rsid w:val="00CF798A"/>
    <w:rsid w:val="00CF7C59"/>
    <w:rsid w:val="00D04EB8"/>
    <w:rsid w:val="00D057F4"/>
    <w:rsid w:val="00D06436"/>
    <w:rsid w:val="00D06E76"/>
    <w:rsid w:val="00D075B2"/>
    <w:rsid w:val="00D1520A"/>
    <w:rsid w:val="00D20AE6"/>
    <w:rsid w:val="00D244FA"/>
    <w:rsid w:val="00D34A95"/>
    <w:rsid w:val="00D35244"/>
    <w:rsid w:val="00D37061"/>
    <w:rsid w:val="00D40EA1"/>
    <w:rsid w:val="00D41E0F"/>
    <w:rsid w:val="00D478BF"/>
    <w:rsid w:val="00D51AFC"/>
    <w:rsid w:val="00D51BC9"/>
    <w:rsid w:val="00D51C4F"/>
    <w:rsid w:val="00D53E02"/>
    <w:rsid w:val="00D6190D"/>
    <w:rsid w:val="00D64C1A"/>
    <w:rsid w:val="00D74208"/>
    <w:rsid w:val="00D80977"/>
    <w:rsid w:val="00D8303F"/>
    <w:rsid w:val="00D83642"/>
    <w:rsid w:val="00D90E1A"/>
    <w:rsid w:val="00D954DA"/>
    <w:rsid w:val="00DA4E32"/>
    <w:rsid w:val="00DA66AB"/>
    <w:rsid w:val="00DA7844"/>
    <w:rsid w:val="00DB0D71"/>
    <w:rsid w:val="00DB5237"/>
    <w:rsid w:val="00DC0B12"/>
    <w:rsid w:val="00DC209E"/>
    <w:rsid w:val="00DC210A"/>
    <w:rsid w:val="00DC2A14"/>
    <w:rsid w:val="00DC2F37"/>
    <w:rsid w:val="00DC2F44"/>
    <w:rsid w:val="00DD3315"/>
    <w:rsid w:val="00DE3C6B"/>
    <w:rsid w:val="00DF1374"/>
    <w:rsid w:val="00DF61A2"/>
    <w:rsid w:val="00DF6FD5"/>
    <w:rsid w:val="00E0451F"/>
    <w:rsid w:val="00E0654E"/>
    <w:rsid w:val="00E076DE"/>
    <w:rsid w:val="00E11237"/>
    <w:rsid w:val="00E17425"/>
    <w:rsid w:val="00E17EE6"/>
    <w:rsid w:val="00E20D5C"/>
    <w:rsid w:val="00E2454D"/>
    <w:rsid w:val="00E2530A"/>
    <w:rsid w:val="00E309BC"/>
    <w:rsid w:val="00E413F3"/>
    <w:rsid w:val="00E50A86"/>
    <w:rsid w:val="00E50E29"/>
    <w:rsid w:val="00E56370"/>
    <w:rsid w:val="00E63755"/>
    <w:rsid w:val="00E66865"/>
    <w:rsid w:val="00E746A2"/>
    <w:rsid w:val="00E74A13"/>
    <w:rsid w:val="00E8251C"/>
    <w:rsid w:val="00E852FA"/>
    <w:rsid w:val="00E85A1B"/>
    <w:rsid w:val="00E937EB"/>
    <w:rsid w:val="00E942A5"/>
    <w:rsid w:val="00EA01FA"/>
    <w:rsid w:val="00EA6F81"/>
    <w:rsid w:val="00EB2DDA"/>
    <w:rsid w:val="00EC0E52"/>
    <w:rsid w:val="00EC1FC7"/>
    <w:rsid w:val="00EC2975"/>
    <w:rsid w:val="00EC29A8"/>
    <w:rsid w:val="00EC4690"/>
    <w:rsid w:val="00EC7D72"/>
    <w:rsid w:val="00EF3CFF"/>
    <w:rsid w:val="00F06BBD"/>
    <w:rsid w:val="00F06C12"/>
    <w:rsid w:val="00F07CF3"/>
    <w:rsid w:val="00F11D44"/>
    <w:rsid w:val="00F129FD"/>
    <w:rsid w:val="00F30218"/>
    <w:rsid w:val="00F31962"/>
    <w:rsid w:val="00F33275"/>
    <w:rsid w:val="00F345C2"/>
    <w:rsid w:val="00F36366"/>
    <w:rsid w:val="00F36908"/>
    <w:rsid w:val="00F36BE6"/>
    <w:rsid w:val="00F4611C"/>
    <w:rsid w:val="00F53039"/>
    <w:rsid w:val="00F61852"/>
    <w:rsid w:val="00F61A9D"/>
    <w:rsid w:val="00F63175"/>
    <w:rsid w:val="00F643E5"/>
    <w:rsid w:val="00F711F0"/>
    <w:rsid w:val="00F76A1A"/>
    <w:rsid w:val="00F82239"/>
    <w:rsid w:val="00F8421D"/>
    <w:rsid w:val="00F8538D"/>
    <w:rsid w:val="00F866DD"/>
    <w:rsid w:val="00FA0C3C"/>
    <w:rsid w:val="00FA0D55"/>
    <w:rsid w:val="00FA3DA2"/>
    <w:rsid w:val="00FB1E16"/>
    <w:rsid w:val="00FB5F0E"/>
    <w:rsid w:val="00FB6E2C"/>
    <w:rsid w:val="00FB7BC0"/>
    <w:rsid w:val="00FC0F09"/>
    <w:rsid w:val="00FC5CEA"/>
    <w:rsid w:val="00FD1AAF"/>
    <w:rsid w:val="00FD3290"/>
    <w:rsid w:val="00FD4047"/>
    <w:rsid w:val="00FD5F0A"/>
    <w:rsid w:val="00FD6921"/>
    <w:rsid w:val="00FE3901"/>
    <w:rsid w:val="00FE4BE8"/>
    <w:rsid w:val="00FE7576"/>
    <w:rsid w:val="00FF0E2D"/>
    <w:rsid w:val="00FF19A6"/>
    <w:rsid w:val="00FF364A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8200B"/>
  <w15:docId w15:val="{0B8FDD1A-531F-4B75-A3C4-75D784E9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4DB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2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6E26EB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6E26EB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DF6FD5"/>
  </w:style>
  <w:style w:type="paragraph" w:styleId="Header">
    <w:name w:val="header"/>
    <w:basedOn w:val="Normal"/>
    <w:link w:val="HeaderChar"/>
    <w:rsid w:val="00DF6FD5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9A6EE7"/>
    <w:rPr>
      <w:sz w:val="24"/>
      <w:szCs w:val="24"/>
    </w:rPr>
  </w:style>
  <w:style w:type="character" w:styleId="Strong">
    <w:name w:val="Strong"/>
    <w:basedOn w:val="DefaultParagraphFont"/>
    <w:qFormat/>
    <w:rsid w:val="00D35244"/>
    <w:rPr>
      <w:b/>
      <w:bCs/>
    </w:rPr>
  </w:style>
  <w:style w:type="character" w:customStyle="1" w:styleId="Heading2Char">
    <w:name w:val="Heading 2 Char"/>
    <w:basedOn w:val="DefaultParagraphFont"/>
    <w:link w:val="Heading2"/>
    <w:rsid w:val="00C76733"/>
    <w:rPr>
      <w:rFonts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FD5F0A"/>
    <w:pPr>
      <w:ind w:left="720"/>
      <w:contextualSpacing/>
    </w:pPr>
  </w:style>
  <w:style w:type="paragraph" w:customStyle="1" w:styleId="paragraph">
    <w:name w:val="paragraph"/>
    <w:basedOn w:val="Normal"/>
    <w:rsid w:val="00FD5F0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FD5F0A"/>
  </w:style>
  <w:style w:type="character" w:customStyle="1" w:styleId="eop">
    <w:name w:val="eop"/>
    <w:basedOn w:val="DefaultParagraphFont"/>
    <w:rsid w:val="00FD5F0A"/>
  </w:style>
  <w:style w:type="paragraph" w:styleId="NormalWeb">
    <w:name w:val="Normal (Web)"/>
    <w:basedOn w:val="Normal"/>
    <w:uiPriority w:val="99"/>
    <w:semiHidden/>
    <w:unhideWhenUsed/>
    <w:rsid w:val="0015515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63CF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26290D24F454429A37632B16C0C5B7" ma:contentTypeVersion="2" ma:contentTypeDescription="Crie um novo documento." ma:contentTypeScope="" ma:versionID="dba246692296e7c4de9bdaff1fff0ac7">
  <xsd:schema xmlns:xsd="http://www.w3.org/2001/XMLSchema" xmlns:xs="http://www.w3.org/2001/XMLSchema" xmlns:p="http://schemas.microsoft.com/office/2006/metadata/properties" xmlns:ns2="df66ab89-46b5-4e74-b2c0-b8a5c1fe0d1e" targetNamespace="http://schemas.microsoft.com/office/2006/metadata/properties" ma:root="true" ma:fieldsID="839c99b43d1704ae80e7ac884401637f" ns2:_="">
    <xsd:import namespace="df66ab89-46b5-4e74-b2c0-b8a5c1fe0d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6ab89-46b5-4e74-b2c0-b8a5c1fe0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3F443B-3E89-4174-A460-969A60A8E2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C6D016-7ACA-4AD4-A24D-F6D0E9350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63BE35-A023-42D1-9D3C-6350ED592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66ab89-46b5-4e74-b2c0-b8a5c1fe0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A30F99-EBB6-451B-8CF3-862B13FA1C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16</Pages>
  <Words>2585</Words>
  <Characters>13959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Moura Benedicto</dc:creator>
  <cp:lastModifiedBy>André Moura Benedicto</cp:lastModifiedBy>
  <cp:revision>260</cp:revision>
  <dcterms:created xsi:type="dcterms:W3CDTF">2021-03-06T19:08:00Z</dcterms:created>
  <dcterms:modified xsi:type="dcterms:W3CDTF">2021-10-06T02:37:00Z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0x0101007B26290D24F454429A37632B16C0C5B7</vt:lpwstr>
  </property>
</Properties>
</file>